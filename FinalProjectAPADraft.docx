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3736A" w14:textId="492BA41C" w:rsidR="00AC6DC3" w:rsidRDefault="00B1212F">
      <w:pPr>
        <w:pStyle w:val="Title"/>
      </w:pPr>
      <w:sdt>
        <w:sdtPr>
          <w:alias w:val="Title"/>
          <w:tag w:val=""/>
          <w:id w:val="726351117"/>
          <w:placeholder>
            <w:docPart w:val="2D0B495653204642B3ABE8889D21D1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24814">
            <w:t>The Open Schedule</w:t>
          </w:r>
        </w:sdtContent>
      </w:sdt>
    </w:p>
    <w:p w14:paraId="170F7723" w14:textId="77777777" w:rsidR="00AC6DC3" w:rsidRDefault="00CE3DE2">
      <w:pPr>
        <w:pStyle w:val="Title2"/>
      </w:pPr>
      <w:r>
        <w:t>James E. Carson</w:t>
      </w:r>
    </w:p>
    <w:p w14:paraId="475A3415" w14:textId="77777777" w:rsidR="00AC6DC3" w:rsidRDefault="00CE3DE2">
      <w:pPr>
        <w:pStyle w:val="Title2"/>
      </w:pPr>
      <w:r>
        <w:t>University of Louisville</w:t>
      </w:r>
    </w:p>
    <w:p w14:paraId="6A8CF693" w14:textId="77777777" w:rsidR="00AC6DC3" w:rsidRDefault="00AC6DC3"/>
    <w:p w14:paraId="3CDC434A" w14:textId="77777777" w:rsidR="00AC6DC3" w:rsidRDefault="00A65808">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690E3836" w14:textId="77777777" w:rsidR="00AC6DC3" w:rsidRDefault="00A65808">
          <w:pPr>
            <w:pStyle w:val="TOCHeading"/>
          </w:pPr>
          <w:r>
            <w:t>Table of Contents</w:t>
          </w:r>
        </w:p>
        <w:p w14:paraId="1AED852D" w14:textId="5340CEFE" w:rsidR="00AB7BB7" w:rsidRDefault="00A65808">
          <w:pPr>
            <w:pStyle w:val="TOC1"/>
            <w:tabs>
              <w:tab w:val="right" w:leader="dot" w:pos="9350"/>
            </w:tabs>
            <w:rPr>
              <w:noProof/>
              <w:kern w:val="0"/>
              <w:lang w:eastAsia="en-US"/>
            </w:rPr>
          </w:pPr>
          <w:r>
            <w:fldChar w:fldCharType="begin"/>
          </w:r>
          <w:r>
            <w:instrText xml:space="preserve"> TOC \o "1-3" \h \z \u </w:instrText>
          </w:r>
          <w:r>
            <w:fldChar w:fldCharType="separate"/>
          </w:r>
          <w:hyperlink w:anchor="_Toc58075328" w:history="1">
            <w:r w:rsidR="00AB7BB7" w:rsidRPr="007374EC">
              <w:rPr>
                <w:rStyle w:val="Hyperlink"/>
                <w:noProof/>
              </w:rPr>
              <w:t>Introduction</w:t>
            </w:r>
            <w:r w:rsidR="00AB7BB7">
              <w:rPr>
                <w:noProof/>
                <w:webHidden/>
              </w:rPr>
              <w:tab/>
            </w:r>
            <w:r w:rsidR="00AB7BB7">
              <w:rPr>
                <w:noProof/>
                <w:webHidden/>
              </w:rPr>
              <w:fldChar w:fldCharType="begin"/>
            </w:r>
            <w:r w:rsidR="00AB7BB7">
              <w:rPr>
                <w:noProof/>
                <w:webHidden/>
              </w:rPr>
              <w:instrText xml:space="preserve"> PAGEREF _Toc58075328 \h </w:instrText>
            </w:r>
            <w:r w:rsidR="00AB7BB7">
              <w:rPr>
                <w:noProof/>
                <w:webHidden/>
              </w:rPr>
            </w:r>
            <w:r w:rsidR="00AB7BB7">
              <w:rPr>
                <w:noProof/>
                <w:webHidden/>
              </w:rPr>
              <w:fldChar w:fldCharType="separate"/>
            </w:r>
            <w:r w:rsidR="00AB7BB7">
              <w:rPr>
                <w:noProof/>
                <w:webHidden/>
              </w:rPr>
              <w:t>3</w:t>
            </w:r>
            <w:r w:rsidR="00AB7BB7">
              <w:rPr>
                <w:noProof/>
                <w:webHidden/>
              </w:rPr>
              <w:fldChar w:fldCharType="end"/>
            </w:r>
          </w:hyperlink>
        </w:p>
        <w:p w14:paraId="251ABEC7" w14:textId="3F9ADB18" w:rsidR="00AB7BB7" w:rsidRDefault="00AB7BB7">
          <w:pPr>
            <w:pStyle w:val="TOC1"/>
            <w:tabs>
              <w:tab w:val="right" w:leader="dot" w:pos="9350"/>
            </w:tabs>
            <w:rPr>
              <w:noProof/>
              <w:kern w:val="0"/>
              <w:lang w:eastAsia="en-US"/>
            </w:rPr>
          </w:pPr>
          <w:hyperlink w:anchor="_Toc58075329" w:history="1">
            <w:r w:rsidRPr="007374EC">
              <w:rPr>
                <w:rStyle w:val="Hyperlink"/>
                <w:noProof/>
              </w:rPr>
              <w:t>The Open Schedule</w:t>
            </w:r>
            <w:r>
              <w:rPr>
                <w:noProof/>
                <w:webHidden/>
              </w:rPr>
              <w:tab/>
            </w:r>
            <w:r>
              <w:rPr>
                <w:noProof/>
                <w:webHidden/>
              </w:rPr>
              <w:fldChar w:fldCharType="begin"/>
            </w:r>
            <w:r>
              <w:rPr>
                <w:noProof/>
                <w:webHidden/>
              </w:rPr>
              <w:instrText xml:space="preserve"> PAGEREF _Toc58075329 \h </w:instrText>
            </w:r>
            <w:r>
              <w:rPr>
                <w:noProof/>
                <w:webHidden/>
              </w:rPr>
            </w:r>
            <w:r>
              <w:rPr>
                <w:noProof/>
                <w:webHidden/>
              </w:rPr>
              <w:fldChar w:fldCharType="separate"/>
            </w:r>
            <w:r>
              <w:rPr>
                <w:noProof/>
                <w:webHidden/>
              </w:rPr>
              <w:t>4</w:t>
            </w:r>
            <w:r>
              <w:rPr>
                <w:noProof/>
                <w:webHidden/>
              </w:rPr>
              <w:fldChar w:fldCharType="end"/>
            </w:r>
          </w:hyperlink>
        </w:p>
        <w:p w14:paraId="0E15B150" w14:textId="2C92BEFC" w:rsidR="00AB7BB7" w:rsidRDefault="00AB7BB7">
          <w:pPr>
            <w:pStyle w:val="TOC2"/>
            <w:tabs>
              <w:tab w:val="right" w:leader="dot" w:pos="9350"/>
            </w:tabs>
            <w:rPr>
              <w:noProof/>
              <w:kern w:val="0"/>
              <w:lang w:eastAsia="en-US"/>
            </w:rPr>
          </w:pPr>
          <w:hyperlink w:anchor="_Toc58075330" w:history="1">
            <w:r w:rsidRPr="007374EC">
              <w:rPr>
                <w:rStyle w:val="Hyperlink"/>
                <w:noProof/>
              </w:rPr>
              <w:t>The Flying Schedule</w:t>
            </w:r>
            <w:r>
              <w:rPr>
                <w:noProof/>
                <w:webHidden/>
              </w:rPr>
              <w:tab/>
            </w:r>
            <w:r>
              <w:rPr>
                <w:noProof/>
                <w:webHidden/>
              </w:rPr>
              <w:fldChar w:fldCharType="begin"/>
            </w:r>
            <w:r>
              <w:rPr>
                <w:noProof/>
                <w:webHidden/>
              </w:rPr>
              <w:instrText xml:space="preserve"> PAGEREF _Toc58075330 \h </w:instrText>
            </w:r>
            <w:r>
              <w:rPr>
                <w:noProof/>
                <w:webHidden/>
              </w:rPr>
            </w:r>
            <w:r>
              <w:rPr>
                <w:noProof/>
                <w:webHidden/>
              </w:rPr>
              <w:fldChar w:fldCharType="separate"/>
            </w:r>
            <w:r>
              <w:rPr>
                <w:noProof/>
                <w:webHidden/>
              </w:rPr>
              <w:t>4</w:t>
            </w:r>
            <w:r>
              <w:rPr>
                <w:noProof/>
                <w:webHidden/>
              </w:rPr>
              <w:fldChar w:fldCharType="end"/>
            </w:r>
          </w:hyperlink>
        </w:p>
        <w:p w14:paraId="713FF571" w14:textId="182885CC" w:rsidR="00AB7BB7" w:rsidRDefault="00AB7BB7">
          <w:pPr>
            <w:pStyle w:val="TOC2"/>
            <w:tabs>
              <w:tab w:val="right" w:leader="dot" w:pos="9350"/>
            </w:tabs>
            <w:rPr>
              <w:noProof/>
              <w:kern w:val="0"/>
              <w:lang w:eastAsia="en-US"/>
            </w:rPr>
          </w:pPr>
          <w:hyperlink w:anchor="_Toc58075331" w:history="1">
            <w:r w:rsidRPr="007374EC">
              <w:rPr>
                <w:rStyle w:val="Hyperlink"/>
                <w:noProof/>
              </w:rPr>
              <w:t>The Resource—Pilots</w:t>
            </w:r>
            <w:r>
              <w:rPr>
                <w:noProof/>
                <w:webHidden/>
              </w:rPr>
              <w:tab/>
            </w:r>
            <w:r>
              <w:rPr>
                <w:noProof/>
                <w:webHidden/>
              </w:rPr>
              <w:fldChar w:fldCharType="begin"/>
            </w:r>
            <w:r>
              <w:rPr>
                <w:noProof/>
                <w:webHidden/>
              </w:rPr>
              <w:instrText xml:space="preserve"> PAGEREF _Toc58075331 \h </w:instrText>
            </w:r>
            <w:r>
              <w:rPr>
                <w:noProof/>
                <w:webHidden/>
              </w:rPr>
            </w:r>
            <w:r>
              <w:rPr>
                <w:noProof/>
                <w:webHidden/>
              </w:rPr>
              <w:fldChar w:fldCharType="separate"/>
            </w:r>
            <w:r>
              <w:rPr>
                <w:noProof/>
                <w:webHidden/>
              </w:rPr>
              <w:t>5</w:t>
            </w:r>
            <w:r>
              <w:rPr>
                <w:noProof/>
                <w:webHidden/>
              </w:rPr>
              <w:fldChar w:fldCharType="end"/>
            </w:r>
          </w:hyperlink>
        </w:p>
        <w:p w14:paraId="3DB7F6C6" w14:textId="78AFA65B" w:rsidR="00AB7BB7" w:rsidRDefault="00AB7BB7">
          <w:pPr>
            <w:pStyle w:val="TOC2"/>
            <w:tabs>
              <w:tab w:val="right" w:leader="dot" w:pos="9350"/>
            </w:tabs>
            <w:rPr>
              <w:noProof/>
              <w:kern w:val="0"/>
              <w:lang w:eastAsia="en-US"/>
            </w:rPr>
          </w:pPr>
          <w:hyperlink w:anchor="_Toc58075332" w:history="1">
            <w:r w:rsidRPr="007374EC">
              <w:rPr>
                <w:rStyle w:val="Hyperlink"/>
                <w:noProof/>
              </w:rPr>
              <w:t>Similar Problems</w:t>
            </w:r>
            <w:r>
              <w:rPr>
                <w:noProof/>
                <w:webHidden/>
              </w:rPr>
              <w:tab/>
            </w:r>
            <w:r>
              <w:rPr>
                <w:noProof/>
                <w:webHidden/>
              </w:rPr>
              <w:fldChar w:fldCharType="begin"/>
            </w:r>
            <w:r>
              <w:rPr>
                <w:noProof/>
                <w:webHidden/>
              </w:rPr>
              <w:instrText xml:space="preserve"> PAGEREF _Toc58075332 \h </w:instrText>
            </w:r>
            <w:r>
              <w:rPr>
                <w:noProof/>
                <w:webHidden/>
              </w:rPr>
            </w:r>
            <w:r>
              <w:rPr>
                <w:noProof/>
                <w:webHidden/>
              </w:rPr>
              <w:fldChar w:fldCharType="separate"/>
            </w:r>
            <w:r>
              <w:rPr>
                <w:noProof/>
                <w:webHidden/>
              </w:rPr>
              <w:t>5</w:t>
            </w:r>
            <w:r>
              <w:rPr>
                <w:noProof/>
                <w:webHidden/>
              </w:rPr>
              <w:fldChar w:fldCharType="end"/>
            </w:r>
          </w:hyperlink>
        </w:p>
        <w:p w14:paraId="5582D42F" w14:textId="31E3FE93" w:rsidR="00AB7BB7" w:rsidRDefault="00AB7BB7">
          <w:pPr>
            <w:pStyle w:val="TOC1"/>
            <w:tabs>
              <w:tab w:val="right" w:leader="dot" w:pos="9350"/>
            </w:tabs>
            <w:rPr>
              <w:noProof/>
              <w:kern w:val="0"/>
              <w:lang w:eastAsia="en-US"/>
            </w:rPr>
          </w:pPr>
          <w:hyperlink w:anchor="_Toc58075333" w:history="1">
            <w:r w:rsidRPr="007374EC">
              <w:rPr>
                <w:rStyle w:val="Hyperlink"/>
                <w:noProof/>
              </w:rPr>
              <w:t>Applying the PuLP Optimizer to the Scheduling Problem</w:t>
            </w:r>
            <w:r>
              <w:rPr>
                <w:noProof/>
                <w:webHidden/>
              </w:rPr>
              <w:tab/>
            </w:r>
            <w:r>
              <w:rPr>
                <w:noProof/>
                <w:webHidden/>
              </w:rPr>
              <w:fldChar w:fldCharType="begin"/>
            </w:r>
            <w:r>
              <w:rPr>
                <w:noProof/>
                <w:webHidden/>
              </w:rPr>
              <w:instrText xml:space="preserve"> PAGEREF _Toc58075333 \h </w:instrText>
            </w:r>
            <w:r>
              <w:rPr>
                <w:noProof/>
                <w:webHidden/>
              </w:rPr>
            </w:r>
            <w:r>
              <w:rPr>
                <w:noProof/>
                <w:webHidden/>
              </w:rPr>
              <w:fldChar w:fldCharType="separate"/>
            </w:r>
            <w:r>
              <w:rPr>
                <w:noProof/>
                <w:webHidden/>
              </w:rPr>
              <w:t>6</w:t>
            </w:r>
            <w:r>
              <w:rPr>
                <w:noProof/>
                <w:webHidden/>
              </w:rPr>
              <w:fldChar w:fldCharType="end"/>
            </w:r>
          </w:hyperlink>
        </w:p>
        <w:p w14:paraId="1712E924" w14:textId="06234615" w:rsidR="00AB7BB7" w:rsidRDefault="00AB7BB7">
          <w:pPr>
            <w:pStyle w:val="TOC2"/>
            <w:tabs>
              <w:tab w:val="right" w:leader="dot" w:pos="9350"/>
            </w:tabs>
            <w:rPr>
              <w:noProof/>
              <w:kern w:val="0"/>
              <w:lang w:eastAsia="en-US"/>
            </w:rPr>
          </w:pPr>
          <w:hyperlink w:anchor="_Toc58075334" w:history="1">
            <w:r w:rsidRPr="007374EC">
              <w:rPr>
                <w:rStyle w:val="Hyperlink"/>
                <w:noProof/>
              </w:rPr>
              <w:t>Problem Linearization</w:t>
            </w:r>
            <w:r>
              <w:rPr>
                <w:noProof/>
                <w:webHidden/>
              </w:rPr>
              <w:tab/>
            </w:r>
            <w:r>
              <w:rPr>
                <w:noProof/>
                <w:webHidden/>
              </w:rPr>
              <w:fldChar w:fldCharType="begin"/>
            </w:r>
            <w:r>
              <w:rPr>
                <w:noProof/>
                <w:webHidden/>
              </w:rPr>
              <w:instrText xml:space="preserve"> PAGEREF _Toc58075334 \h </w:instrText>
            </w:r>
            <w:r>
              <w:rPr>
                <w:noProof/>
                <w:webHidden/>
              </w:rPr>
            </w:r>
            <w:r>
              <w:rPr>
                <w:noProof/>
                <w:webHidden/>
              </w:rPr>
              <w:fldChar w:fldCharType="separate"/>
            </w:r>
            <w:r>
              <w:rPr>
                <w:noProof/>
                <w:webHidden/>
              </w:rPr>
              <w:t>7</w:t>
            </w:r>
            <w:r>
              <w:rPr>
                <w:noProof/>
                <w:webHidden/>
              </w:rPr>
              <w:fldChar w:fldCharType="end"/>
            </w:r>
          </w:hyperlink>
        </w:p>
        <w:p w14:paraId="4B86CA4B" w14:textId="14E32909" w:rsidR="00AB7BB7" w:rsidRDefault="00AB7BB7">
          <w:pPr>
            <w:pStyle w:val="TOC2"/>
            <w:tabs>
              <w:tab w:val="right" w:leader="dot" w:pos="9350"/>
            </w:tabs>
            <w:rPr>
              <w:noProof/>
              <w:kern w:val="0"/>
              <w:lang w:eastAsia="en-US"/>
            </w:rPr>
          </w:pPr>
          <w:hyperlink w:anchor="_Toc58075335" w:history="1">
            <w:r w:rsidRPr="007374EC">
              <w:rPr>
                <w:rStyle w:val="Hyperlink"/>
                <w:noProof/>
              </w:rPr>
              <w:t>Defining the Problem within Python.</w:t>
            </w:r>
            <w:r>
              <w:rPr>
                <w:noProof/>
                <w:webHidden/>
              </w:rPr>
              <w:tab/>
            </w:r>
            <w:r>
              <w:rPr>
                <w:noProof/>
                <w:webHidden/>
              </w:rPr>
              <w:fldChar w:fldCharType="begin"/>
            </w:r>
            <w:r>
              <w:rPr>
                <w:noProof/>
                <w:webHidden/>
              </w:rPr>
              <w:instrText xml:space="preserve"> PAGEREF _Toc58075335 \h </w:instrText>
            </w:r>
            <w:r>
              <w:rPr>
                <w:noProof/>
                <w:webHidden/>
              </w:rPr>
            </w:r>
            <w:r>
              <w:rPr>
                <w:noProof/>
                <w:webHidden/>
              </w:rPr>
              <w:fldChar w:fldCharType="separate"/>
            </w:r>
            <w:r>
              <w:rPr>
                <w:noProof/>
                <w:webHidden/>
              </w:rPr>
              <w:t>9</w:t>
            </w:r>
            <w:r>
              <w:rPr>
                <w:noProof/>
                <w:webHidden/>
              </w:rPr>
              <w:fldChar w:fldCharType="end"/>
            </w:r>
          </w:hyperlink>
        </w:p>
        <w:p w14:paraId="0D0B6C47" w14:textId="016E1AF2" w:rsidR="00AB7BB7" w:rsidRDefault="00AB7BB7">
          <w:pPr>
            <w:pStyle w:val="TOC2"/>
            <w:tabs>
              <w:tab w:val="right" w:leader="dot" w:pos="9350"/>
            </w:tabs>
            <w:rPr>
              <w:noProof/>
              <w:kern w:val="0"/>
              <w:lang w:eastAsia="en-US"/>
            </w:rPr>
          </w:pPr>
          <w:hyperlink w:anchor="_Toc58075336" w:history="1">
            <w:r w:rsidRPr="007374EC">
              <w:rPr>
                <w:rStyle w:val="Hyperlink"/>
                <w:noProof/>
              </w:rPr>
              <w:t>Program performance</w:t>
            </w:r>
            <w:r>
              <w:rPr>
                <w:noProof/>
                <w:webHidden/>
              </w:rPr>
              <w:tab/>
            </w:r>
            <w:r>
              <w:rPr>
                <w:noProof/>
                <w:webHidden/>
              </w:rPr>
              <w:fldChar w:fldCharType="begin"/>
            </w:r>
            <w:r>
              <w:rPr>
                <w:noProof/>
                <w:webHidden/>
              </w:rPr>
              <w:instrText xml:space="preserve"> PAGEREF _Toc58075336 \h </w:instrText>
            </w:r>
            <w:r>
              <w:rPr>
                <w:noProof/>
                <w:webHidden/>
              </w:rPr>
            </w:r>
            <w:r>
              <w:rPr>
                <w:noProof/>
                <w:webHidden/>
              </w:rPr>
              <w:fldChar w:fldCharType="separate"/>
            </w:r>
            <w:r>
              <w:rPr>
                <w:noProof/>
                <w:webHidden/>
              </w:rPr>
              <w:t>12</w:t>
            </w:r>
            <w:r>
              <w:rPr>
                <w:noProof/>
                <w:webHidden/>
              </w:rPr>
              <w:fldChar w:fldCharType="end"/>
            </w:r>
          </w:hyperlink>
        </w:p>
        <w:p w14:paraId="0A4588C8" w14:textId="4523E73C" w:rsidR="00AB7BB7" w:rsidRDefault="00AB7BB7">
          <w:pPr>
            <w:pStyle w:val="TOC1"/>
            <w:tabs>
              <w:tab w:val="right" w:leader="dot" w:pos="9350"/>
            </w:tabs>
            <w:rPr>
              <w:noProof/>
              <w:kern w:val="0"/>
              <w:lang w:eastAsia="en-US"/>
            </w:rPr>
          </w:pPr>
          <w:hyperlink w:anchor="_Toc58075337" w:history="1">
            <w:r w:rsidRPr="007374EC">
              <w:rPr>
                <w:rStyle w:val="Hyperlink"/>
                <w:noProof/>
              </w:rPr>
              <w:t>Conclusion</w:t>
            </w:r>
            <w:r>
              <w:rPr>
                <w:noProof/>
                <w:webHidden/>
              </w:rPr>
              <w:tab/>
            </w:r>
            <w:r>
              <w:rPr>
                <w:noProof/>
                <w:webHidden/>
              </w:rPr>
              <w:fldChar w:fldCharType="begin"/>
            </w:r>
            <w:r>
              <w:rPr>
                <w:noProof/>
                <w:webHidden/>
              </w:rPr>
              <w:instrText xml:space="preserve"> PAGEREF _Toc58075337 \h </w:instrText>
            </w:r>
            <w:r>
              <w:rPr>
                <w:noProof/>
                <w:webHidden/>
              </w:rPr>
            </w:r>
            <w:r>
              <w:rPr>
                <w:noProof/>
                <w:webHidden/>
              </w:rPr>
              <w:fldChar w:fldCharType="separate"/>
            </w:r>
            <w:r>
              <w:rPr>
                <w:noProof/>
                <w:webHidden/>
              </w:rPr>
              <w:t>13</w:t>
            </w:r>
            <w:r>
              <w:rPr>
                <w:noProof/>
                <w:webHidden/>
              </w:rPr>
              <w:fldChar w:fldCharType="end"/>
            </w:r>
          </w:hyperlink>
        </w:p>
        <w:p w14:paraId="289D21D8" w14:textId="201202E5" w:rsidR="00AB7BB7" w:rsidRDefault="00AB7BB7">
          <w:pPr>
            <w:pStyle w:val="TOC2"/>
            <w:tabs>
              <w:tab w:val="right" w:leader="dot" w:pos="9350"/>
            </w:tabs>
            <w:rPr>
              <w:noProof/>
              <w:kern w:val="0"/>
              <w:lang w:eastAsia="en-US"/>
            </w:rPr>
          </w:pPr>
          <w:hyperlink w:anchor="_Toc58075338" w:history="1">
            <w:r w:rsidRPr="007374EC">
              <w:rPr>
                <w:rStyle w:val="Hyperlink"/>
                <w:noProof/>
              </w:rPr>
              <w:t>Future Work</w:t>
            </w:r>
            <w:r>
              <w:rPr>
                <w:noProof/>
                <w:webHidden/>
              </w:rPr>
              <w:tab/>
            </w:r>
            <w:r>
              <w:rPr>
                <w:noProof/>
                <w:webHidden/>
              </w:rPr>
              <w:fldChar w:fldCharType="begin"/>
            </w:r>
            <w:r>
              <w:rPr>
                <w:noProof/>
                <w:webHidden/>
              </w:rPr>
              <w:instrText xml:space="preserve"> PAGEREF _Toc58075338 \h </w:instrText>
            </w:r>
            <w:r>
              <w:rPr>
                <w:noProof/>
                <w:webHidden/>
              </w:rPr>
            </w:r>
            <w:r>
              <w:rPr>
                <w:noProof/>
                <w:webHidden/>
              </w:rPr>
              <w:fldChar w:fldCharType="separate"/>
            </w:r>
            <w:r>
              <w:rPr>
                <w:noProof/>
                <w:webHidden/>
              </w:rPr>
              <w:t>13</w:t>
            </w:r>
            <w:r>
              <w:rPr>
                <w:noProof/>
                <w:webHidden/>
              </w:rPr>
              <w:fldChar w:fldCharType="end"/>
            </w:r>
          </w:hyperlink>
        </w:p>
        <w:p w14:paraId="2F28365C" w14:textId="00F444F2" w:rsidR="00AB7BB7" w:rsidRDefault="00AB7BB7">
          <w:pPr>
            <w:pStyle w:val="TOC1"/>
            <w:tabs>
              <w:tab w:val="right" w:leader="dot" w:pos="9350"/>
            </w:tabs>
            <w:rPr>
              <w:noProof/>
              <w:kern w:val="0"/>
              <w:lang w:eastAsia="en-US"/>
            </w:rPr>
          </w:pPr>
          <w:hyperlink w:anchor="_Toc58075339" w:history="1">
            <w:r w:rsidRPr="007374EC">
              <w:rPr>
                <w:rStyle w:val="Hyperlink"/>
                <w:noProof/>
              </w:rPr>
              <w:t>References</w:t>
            </w:r>
            <w:r>
              <w:rPr>
                <w:noProof/>
                <w:webHidden/>
              </w:rPr>
              <w:tab/>
            </w:r>
            <w:r>
              <w:rPr>
                <w:noProof/>
                <w:webHidden/>
              </w:rPr>
              <w:fldChar w:fldCharType="begin"/>
            </w:r>
            <w:r>
              <w:rPr>
                <w:noProof/>
                <w:webHidden/>
              </w:rPr>
              <w:instrText xml:space="preserve"> PAGEREF _Toc58075339 \h </w:instrText>
            </w:r>
            <w:r>
              <w:rPr>
                <w:noProof/>
                <w:webHidden/>
              </w:rPr>
            </w:r>
            <w:r>
              <w:rPr>
                <w:noProof/>
                <w:webHidden/>
              </w:rPr>
              <w:fldChar w:fldCharType="separate"/>
            </w:r>
            <w:r>
              <w:rPr>
                <w:noProof/>
                <w:webHidden/>
              </w:rPr>
              <w:t>15</w:t>
            </w:r>
            <w:r>
              <w:rPr>
                <w:noProof/>
                <w:webHidden/>
              </w:rPr>
              <w:fldChar w:fldCharType="end"/>
            </w:r>
          </w:hyperlink>
        </w:p>
        <w:p w14:paraId="2A872FD1" w14:textId="34BA2790" w:rsidR="00AC6DC3" w:rsidRDefault="00A65808">
          <w:pPr>
            <w:ind w:firstLine="0"/>
          </w:pPr>
          <w:r>
            <w:rPr>
              <w:b/>
              <w:bCs/>
              <w:noProof/>
            </w:rPr>
            <w:fldChar w:fldCharType="end"/>
          </w:r>
        </w:p>
      </w:sdtContent>
    </w:sdt>
    <w:p w14:paraId="1F421E53" w14:textId="77777777" w:rsidR="00AC6DC3" w:rsidRDefault="00A12427">
      <w:pPr>
        <w:pStyle w:val="SectionTitle"/>
      </w:pPr>
      <w:bookmarkStart w:id="0" w:name="_Toc58075328"/>
      <w:r>
        <w:lastRenderedPageBreak/>
        <w:t>Introduction</w:t>
      </w:r>
      <w:bookmarkEnd w:id="0"/>
    </w:p>
    <w:p w14:paraId="222AA787" w14:textId="45E5672A" w:rsidR="002B7857" w:rsidRDefault="002B7857" w:rsidP="3FDAD3B8">
      <w:pPr>
        <w:jc w:val="both"/>
      </w:pPr>
      <w:r>
        <w:t>The Schedule Sell</w:t>
      </w:r>
      <w:r w:rsidR="00246FF0">
        <w:t>- a weekly meeting generally on Thursday between</w:t>
      </w:r>
      <w:r w:rsidR="00C55A16">
        <w:t xml:space="preserve"> the weekly scheduler, often called the </w:t>
      </w:r>
      <w:r w:rsidR="00C55A16" w:rsidRPr="00C55A16">
        <w:rPr>
          <w:i/>
          <w:iCs/>
        </w:rPr>
        <w:t>weekly</w:t>
      </w:r>
      <w:r w:rsidR="00C55A16">
        <w:t>, and the Director of Operations</w:t>
      </w:r>
      <w:r w:rsidR="005A4C50">
        <w:t xml:space="preserve">, referred to as the DO. </w:t>
      </w:r>
      <w:r w:rsidRPr="00C55A16">
        <w:t>The</w:t>
      </w:r>
      <w:r>
        <w:t xml:space="preserve"> </w:t>
      </w:r>
      <w:r w:rsidR="005A4C50">
        <w:t>weekly</w:t>
      </w:r>
      <w:r>
        <w:t xml:space="preserve"> has spent days placing pilots for the following week’s schedule according to the </w:t>
      </w:r>
      <w:r w:rsidR="005A4C50">
        <w:t>DO’s</w:t>
      </w:r>
      <w:r>
        <w:t xml:space="preserve"> priorities. The DO has certain upgrades and requirements he wants the squadron to accomplish for the next week and each pilot has specific qualifications and availabilities that are matched to different spots in the schedule. Now, the scheduler has to sell this complex matching schedule to the Director of Operations before the schedule can be signed and sent out to the squadron.</w:t>
      </w:r>
      <w:r w:rsidR="0011554E">
        <w:t xml:space="preserve"> Often, unrecognized problems in the schedule cause </w:t>
      </w:r>
      <w:r w:rsidR="00F22FC8">
        <w:t>this meeting to draw out hours trying to reflow the entire schedule before it can be sent out to the squadron on Friday.</w:t>
      </w:r>
    </w:p>
    <w:p w14:paraId="46920EDF" w14:textId="6796A6BD" w:rsidR="00AC6DC3" w:rsidRDefault="00A12427" w:rsidP="3FDAD3B8">
      <w:pPr>
        <w:pStyle w:val="NoSpacing"/>
        <w:ind w:firstLine="720"/>
        <w:jc w:val="both"/>
      </w:pPr>
      <w:r>
        <w:t xml:space="preserve">Scheduling pilots to flying missions continues to be a complex problem requiring copious man-hours to fulfill the desired priorities subject to numerous constraints. In this project, we apply the </w:t>
      </w:r>
      <w:r w:rsidR="001C2EDF">
        <w:t xml:space="preserve">GEKKO </w:t>
      </w:r>
      <w:r w:rsidR="00B8458E">
        <w:t>Python optimization package to find a reasonable schedule that meets the required constraints.</w:t>
      </w:r>
    </w:p>
    <w:p w14:paraId="6C516E1B" w14:textId="14309A1F" w:rsidR="00AC6DC3" w:rsidRDefault="00A65808">
      <w:r>
        <w:rPr>
          <w:rStyle w:val="Emphasis"/>
        </w:rPr>
        <w:t>Keywords</w:t>
      </w:r>
      <w:r>
        <w:t xml:space="preserve">:  </w:t>
      </w:r>
      <w:r w:rsidR="00B8458E">
        <w:t xml:space="preserve">Scheduling, Optimization, Python, </w:t>
      </w:r>
      <w:proofErr w:type="spellStart"/>
      <w:r w:rsidR="00B8458E">
        <w:t>P</w:t>
      </w:r>
      <w:r w:rsidR="00AB7BB7">
        <w:t>u</w:t>
      </w:r>
      <w:r w:rsidR="00B8458E">
        <w:t>LP</w:t>
      </w:r>
      <w:proofErr w:type="spellEnd"/>
      <w:r w:rsidR="00B8458E">
        <w:t>, Matching</w:t>
      </w:r>
    </w:p>
    <w:bookmarkStart w:id="1" w:name="_Toc58075329"/>
    <w:p w14:paraId="0AF9EDA2" w14:textId="6F1DF618" w:rsidR="00AC6DC3" w:rsidRDefault="00B1212F">
      <w:pPr>
        <w:pStyle w:val="SectionTitle"/>
      </w:pPr>
      <w:sdt>
        <w:sdtPr>
          <w:alias w:val="Title"/>
          <w:tag w:val=""/>
          <w:id w:val="-1756435886"/>
          <w:placeholder>
            <w:docPart w:val="EC0DD888914C2D4DABACEF225DCF70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19F5">
            <w:t>The Open Schedule</w:t>
          </w:r>
        </w:sdtContent>
      </w:sdt>
      <w:bookmarkEnd w:id="1"/>
    </w:p>
    <w:p w14:paraId="415A0676" w14:textId="10533C82" w:rsidR="00024814" w:rsidRDefault="00024814" w:rsidP="00024814">
      <w:pPr>
        <w:pStyle w:val="Heading2"/>
      </w:pPr>
      <w:bookmarkStart w:id="2" w:name="_Toc58075330"/>
      <w:r>
        <w:t>The Flying Schedule</w:t>
      </w:r>
      <w:bookmarkEnd w:id="2"/>
    </w:p>
    <w:p w14:paraId="13A80899" w14:textId="1CB1D696" w:rsidR="00F22FC8" w:rsidRDefault="00F22FC8" w:rsidP="3FDAD3B8">
      <w:pPr>
        <w:jc w:val="both"/>
      </w:pPr>
      <w:r>
        <w:t xml:space="preserve">A flying schedule is a map of sorties that are expected on certain time frame. A sortie is derived from a French word to indicate one mission or attack flown by a single plane. Sorties are generally grouped into missions which indicate multiple planes flying in concert as part of one overall mission. Generally, most missions are flown with four sorties and are numbered such that the #1 sortie is flown by the pilot leading the overall mission, the #3 sortie is flown by an </w:t>
      </w:r>
      <w:r w:rsidRPr="00271819">
        <w:rPr>
          <w:i/>
          <w:iCs/>
        </w:rPr>
        <w:t>element lead</w:t>
      </w:r>
      <w:r>
        <w:t xml:space="preserve"> and provides a backup to the #1 pilot, and the #2 and #4 sorties provide direct support to the mission. Finally, missions are grouped  into </w:t>
      </w:r>
      <w:r>
        <w:rPr>
          <w:i/>
          <w:iCs/>
        </w:rPr>
        <w:t>go</w:t>
      </w:r>
      <w:r>
        <w:t>’s, which indicate a group of missions flown over a similar time period. A typical weekly flying schedule will have morning and evening go’s everyday Monday through Thursday with a morning only go on Friday for a total of 9 go’s.</w:t>
      </w:r>
    </w:p>
    <w:p w14:paraId="35454598" w14:textId="77777777" w:rsidR="009D1069" w:rsidRDefault="001526C3" w:rsidP="00746DE3">
      <w:pPr>
        <w:jc w:val="both"/>
      </w:pPr>
      <w:r>
        <w:t xml:space="preserve">Generally included in the flying </w:t>
      </w:r>
      <w:r>
        <w:t xml:space="preserve">schedule </w:t>
      </w:r>
      <w:r w:rsidR="00327138">
        <w:t>are a few</w:t>
      </w:r>
      <w:r>
        <w:t xml:space="preserve"> </w:t>
      </w:r>
      <w:r w:rsidR="00FA0860">
        <w:t>nonflying</w:t>
      </w:r>
      <w:r w:rsidR="008D1ECC">
        <w:t xml:space="preserve"> duties—generally referred to as </w:t>
      </w:r>
      <w:r w:rsidR="008D1ECC">
        <w:rPr>
          <w:i/>
          <w:iCs/>
        </w:rPr>
        <w:t>ground duties—</w:t>
      </w:r>
      <w:r>
        <w:t xml:space="preserve">that require a </w:t>
      </w:r>
      <w:r w:rsidR="00FA0860">
        <w:t xml:space="preserve">specifically qualified </w:t>
      </w:r>
      <w:r>
        <w:t>pilot</w:t>
      </w:r>
      <w:r w:rsidR="00005CC9">
        <w:t xml:space="preserve">. </w:t>
      </w:r>
      <w:r w:rsidR="00FA0860">
        <w:t xml:space="preserve">Some examples of this include </w:t>
      </w:r>
      <w:r w:rsidR="00533F1C">
        <w:t xml:space="preserve">a </w:t>
      </w:r>
      <w:r w:rsidR="00DE21FB">
        <w:t>supervisor of flying that monitors flying operations from the tower</w:t>
      </w:r>
      <w:r w:rsidR="00B76A29">
        <w:t xml:space="preserve"> </w:t>
      </w:r>
      <w:r w:rsidR="00BA5D87">
        <w:t>and</w:t>
      </w:r>
      <w:r w:rsidR="00B76A29">
        <w:t xml:space="preserve"> a vault security officer that monitors the secure working are during flying operations.</w:t>
      </w:r>
      <w:r w:rsidR="00DE21FB">
        <w:t xml:space="preserve"> </w:t>
      </w:r>
      <w:r w:rsidR="007F4DA5">
        <w:t xml:space="preserve">Ground duties </w:t>
      </w:r>
      <w:r w:rsidR="005C4316">
        <w:t>like these and others may be shared between squadrons or required on</w:t>
      </w:r>
      <w:r w:rsidR="003B0422">
        <w:t>ly</w:t>
      </w:r>
      <w:r w:rsidR="005C4316">
        <w:t xml:space="preserve"> </w:t>
      </w:r>
      <w:r w:rsidR="003B0422">
        <w:t>on certain</w:t>
      </w:r>
      <w:r w:rsidR="005C4316">
        <w:t xml:space="preserve"> </w:t>
      </w:r>
      <w:r w:rsidR="00E85FD6">
        <w:t>go</w:t>
      </w:r>
      <w:r w:rsidR="003B0422">
        <w:t xml:space="preserve"> based on </w:t>
      </w:r>
      <w:r w:rsidR="00166D9D">
        <w:t xml:space="preserve">the flying </w:t>
      </w:r>
      <w:r w:rsidR="003B0422">
        <w:t>mission requirements</w:t>
      </w:r>
      <w:r w:rsidR="00E85FD6">
        <w:t>.</w:t>
      </w:r>
    </w:p>
    <w:p w14:paraId="6D81F302" w14:textId="7716804F" w:rsidR="005D7D2B" w:rsidRDefault="00005CC9" w:rsidP="00746DE3">
      <w:pPr>
        <w:jc w:val="both"/>
      </w:pPr>
      <w:r>
        <w:t xml:space="preserve">This project </w:t>
      </w:r>
      <w:r w:rsidR="00635ACF">
        <w:t xml:space="preserve">avoids scheduling some of the more complex </w:t>
      </w:r>
      <w:r w:rsidR="00B73C96">
        <w:t xml:space="preserve">ground </w:t>
      </w:r>
      <w:r w:rsidR="00396391">
        <w:t>duties but</w:t>
      </w:r>
      <w:r w:rsidR="007D30D8">
        <w:t xml:space="preserve"> </w:t>
      </w:r>
      <w:r w:rsidR="00396391">
        <w:t>instead focuses on</w:t>
      </w:r>
      <w:r>
        <w:t xml:space="preserve"> the </w:t>
      </w:r>
      <w:r w:rsidR="007D30D8">
        <w:t>most periodic</w:t>
      </w:r>
      <w:r>
        <w:t xml:space="preserve"> of these </w:t>
      </w:r>
      <w:r w:rsidR="00396391">
        <w:t>requirements</w:t>
      </w:r>
      <w:r w:rsidR="007F4DA5">
        <w:t>—</w:t>
      </w:r>
      <w:r w:rsidR="00094343">
        <w:t xml:space="preserve">the operations supervisor. The operations supervisor is a specially qualified pilot </w:t>
      </w:r>
      <w:r w:rsidR="00B17665">
        <w:t xml:space="preserve">that supervises the flying operations for that go. </w:t>
      </w:r>
      <w:r w:rsidR="001D4D0E">
        <w:t xml:space="preserve">This ground duty is included in this project because there is always one such pilot and he or she is assigned for each go. This ground duty </w:t>
      </w:r>
      <w:r w:rsidR="00BC28BF">
        <w:t>prevents a pilot from flying in that go, but generally still allows a pilot to fly or plan for subsequent go</w:t>
      </w:r>
      <w:r w:rsidR="003715B1">
        <w:t>’</w:t>
      </w:r>
      <w:r w:rsidR="00BC28BF">
        <w:t>s.</w:t>
      </w:r>
    </w:p>
    <w:p w14:paraId="3A2FA351" w14:textId="261AAA17" w:rsidR="00107B6F" w:rsidRDefault="00107B6F" w:rsidP="00155199">
      <w:pPr>
        <w:pStyle w:val="Heading2"/>
      </w:pPr>
      <w:bookmarkStart w:id="3" w:name="_Toc58075331"/>
      <w:r>
        <w:lastRenderedPageBreak/>
        <w:t>The Resource</w:t>
      </w:r>
      <w:r w:rsidR="00155199">
        <w:t>—Pilots</w:t>
      </w:r>
      <w:bookmarkEnd w:id="3"/>
    </w:p>
    <w:p w14:paraId="305E9DAA" w14:textId="2E225CFA" w:rsidR="00F22FC8" w:rsidRDefault="00F22FC8" w:rsidP="00252F5B">
      <w:pPr>
        <w:pStyle w:val="NoSpacing"/>
        <w:ind w:firstLine="720"/>
        <w:jc w:val="both"/>
      </w:pPr>
      <w:r>
        <w:t>Within the schedule, matching the resource of pilots can be somewhat challenging based on two primary constraints—qualifications and availability. Each pilot holds a number of different qualifications that define what positions he or she is able to fly. For the purpose of this project, we will focus on the four main flying qualifications: Wingman, Flight Lead, Instructor Pilot, and Flight Examiner. A Wingman(W) is the base flying qualification. This pilot can fly the #2 or #4 sortie as part of some mission. A Flight Lead (FL) is required to fly #1 or #3 sortie positions, but he or she can also fly in the #2 or #4 positions. An Instructor Pilot (IP) can fly in any sortie position and are also required in upgrade sorties which are used to increase a pilot’s qualification. A Flight Examiner (FE) provides flying check rides to other pilots on a biennial timeline to ensure a quality force standard.</w:t>
      </w:r>
      <w:r w:rsidR="00047157">
        <w:t xml:space="preserve"> </w:t>
      </w:r>
      <w:commentRangeStart w:id="4"/>
      <w:r w:rsidR="00047157">
        <w:t>A</w:t>
      </w:r>
      <w:r w:rsidR="00461111">
        <w:t xml:space="preserve"> general squadron breakup </w:t>
      </w:r>
      <w:r w:rsidR="00EB3D6E">
        <w:t>is approximately around 3:3:3:1 W:FL:</w:t>
      </w:r>
      <w:r w:rsidR="00AF3BD3">
        <w:t>IP:FE.</w:t>
      </w:r>
      <w:commentRangeEnd w:id="4"/>
      <w:r w:rsidR="00C3070F">
        <w:rPr>
          <w:rStyle w:val="CommentReference"/>
          <w:kern w:val="24"/>
        </w:rPr>
        <w:commentReference w:id="4"/>
      </w:r>
    </w:p>
    <w:p w14:paraId="38D3528F" w14:textId="77777777" w:rsidR="00F22FC8" w:rsidRDefault="00F22FC8" w:rsidP="00252F5B">
      <w:pPr>
        <w:pStyle w:val="NoSpacing"/>
        <w:ind w:firstLine="720"/>
        <w:jc w:val="both"/>
      </w:pPr>
      <w:r>
        <w:t xml:space="preserve">As with any personnel scheduling problem, one of the most important constraints is the availability and welfare of the pilot. Each pilot has some number of meetings or </w:t>
      </w:r>
      <w:r>
        <w:rPr>
          <w:i/>
          <w:iCs/>
        </w:rPr>
        <w:t>commitments</w:t>
      </w:r>
      <w:r>
        <w:t xml:space="preserve"> throughout the week that prevents them from being available for certain go’s. Additionally, the mission preparation, brief, flying, and debrief provide considerable time requirements on each pilots schedule. Flying multiple days in a row is generally taxing on a pilots schedule and flying twice in one day is very difficult. Most pilots in this environment average around 8 or 9 sorties per month.</w:t>
      </w:r>
    </w:p>
    <w:p w14:paraId="63A3F716" w14:textId="48651FC4" w:rsidR="00B71D6B" w:rsidRDefault="007C6D5F" w:rsidP="007C6D5F">
      <w:pPr>
        <w:pStyle w:val="Heading2"/>
      </w:pPr>
      <w:bookmarkStart w:id="6" w:name="_Toc58075332"/>
      <w:r>
        <w:t>Similar Problems</w:t>
      </w:r>
      <w:bookmarkEnd w:id="6"/>
    </w:p>
    <w:p w14:paraId="6BA37D3E" w14:textId="1851812D" w:rsidR="00FB2391" w:rsidRDefault="00F22FC8" w:rsidP="00F22FC8">
      <w:r>
        <w:t xml:space="preserve">This process of matching pilots to available sorties within the schedule can be described as multiple iterations of </w:t>
      </w:r>
      <w:r w:rsidR="00ED13A3">
        <w:t>the General Assignment P</w:t>
      </w:r>
      <w:r>
        <w:t xml:space="preserve">roblem. </w:t>
      </w:r>
      <w:r w:rsidR="009D6151">
        <w:t>In the General</w:t>
      </w:r>
      <w:r w:rsidR="00C20D2F">
        <w:t xml:space="preserve"> Assignment Problem can be described as follows</w:t>
      </w:r>
      <w:r w:rsidR="002236EF">
        <w:t xml:space="preserve">: </w:t>
      </w:r>
      <w:r w:rsidR="00F1320F">
        <w:t xml:space="preserve">given </w:t>
      </w:r>
      <w:r w:rsidR="002236EF">
        <w:t>there are a number of agents</w:t>
      </w:r>
      <w:r w:rsidR="00B6505B">
        <w:t xml:space="preserve">, </w:t>
      </w:r>
      <w:r w:rsidR="002236EF">
        <w:t>tasks</w:t>
      </w:r>
      <w:r w:rsidR="00B6505B">
        <w:t>,</w:t>
      </w:r>
      <w:r w:rsidR="00F1320F">
        <w:t xml:space="preserve"> and costs for each agent-task pairing, assign an agent to each task to minimize the overall cost</w:t>
      </w:r>
      <w:r w:rsidR="002236EF">
        <w:t xml:space="preserve">. </w:t>
      </w:r>
      <w:r w:rsidR="004870EE">
        <w:t xml:space="preserve">The General Assignment </w:t>
      </w:r>
      <w:r w:rsidR="004870EE">
        <w:lastRenderedPageBreak/>
        <w:t xml:space="preserve">Problem is seen in many different fields that can maximize profits or minimize costs based on </w:t>
      </w:r>
      <w:r w:rsidR="00FB2391">
        <w:t>assigned assets to job requirements.</w:t>
      </w:r>
      <w:r w:rsidR="00795794">
        <w:t xml:space="preserve"> Some </w:t>
      </w:r>
      <w:r w:rsidR="00876C59">
        <w:t>examples</w:t>
      </w:r>
      <w:r w:rsidR="00795794">
        <w:t xml:space="preserve"> of this problem include assigning workers to machines, teachers to classes, </w:t>
      </w:r>
      <w:r w:rsidR="00876C59">
        <w:t>vehicles to routes, salesmen to contracts, and military vessels to patrol areas.</w:t>
      </w:r>
    </w:p>
    <w:p w14:paraId="311E2204" w14:textId="09252014" w:rsidR="00AC6DC3" w:rsidRDefault="00F22FC8" w:rsidP="00252F5B">
      <w:pPr>
        <w:jc w:val="both"/>
      </w:pPr>
      <w:r>
        <w:t xml:space="preserve">This problem is categorized in the </w:t>
      </w:r>
      <w:r w:rsidR="008C2DD9">
        <w:t>NP-Hard</w:t>
      </w:r>
      <w:r>
        <w:t xml:space="preserve"> subset of Computer Science problems indicating</w:t>
      </w:r>
      <w:r w:rsidR="008C40D1">
        <w:t xml:space="preserve"> that there is no known </w:t>
      </w:r>
      <w:r w:rsidR="006F0A43">
        <w:t>solution that can be found in polynomial time</w:t>
      </w:r>
      <w:sdt>
        <w:sdtPr>
          <w:id w:val="-1569486693"/>
          <w:citation/>
        </w:sdtPr>
        <w:sdtEndPr/>
        <w:sdtContent>
          <w:r w:rsidR="002114D6">
            <w:fldChar w:fldCharType="begin"/>
          </w:r>
          <w:r w:rsidR="002114D6">
            <w:instrText xml:space="preserve"> CITATION Pap981 \l 1033 </w:instrText>
          </w:r>
          <w:r w:rsidR="002114D6">
            <w:fldChar w:fldCharType="separate"/>
          </w:r>
          <w:r w:rsidR="006F7E73">
            <w:rPr>
              <w:noProof/>
            </w:rPr>
            <w:t xml:space="preserve"> (Papadimitriou &amp; Steiglitz, 1998)</w:t>
          </w:r>
          <w:r w:rsidR="002114D6">
            <w:fldChar w:fldCharType="end"/>
          </w:r>
        </w:sdtContent>
      </w:sdt>
      <w:r w:rsidR="0064396D">
        <w:t xml:space="preserve">. Each go of the pilot scheduling problem </w:t>
      </w:r>
      <w:r w:rsidR="008D34DE">
        <w:t>is essentially its own General Assignment Problem, but the costs, or in this case the quality of schedule</w:t>
      </w:r>
      <w:r w:rsidR="00482A12">
        <w:t>, is found by looking at a pilots schedule over the entire week.</w:t>
      </w:r>
      <w:r w:rsidR="000777F8">
        <w:t xml:space="preserve"> This weekly cost versus a daily assignment adds to the </w:t>
      </w:r>
      <w:r w:rsidR="001628FA">
        <w:t>difficulty</w:t>
      </w:r>
      <w:r w:rsidR="000777F8">
        <w:t xml:space="preserve"> in finding a</w:t>
      </w:r>
      <w:r w:rsidR="001628FA">
        <w:t>n optimal solution—a quality schedule—to the pilot scheduling problem.</w:t>
      </w:r>
    </w:p>
    <w:p w14:paraId="6C0BB5D6" w14:textId="7324432F" w:rsidR="00AC6DC3" w:rsidRDefault="00EC65E3">
      <w:pPr>
        <w:pStyle w:val="Heading1"/>
      </w:pPr>
      <w:bookmarkStart w:id="7" w:name="_Toc58075333"/>
      <w:r>
        <w:t xml:space="preserve">Applying the </w:t>
      </w:r>
      <w:proofErr w:type="spellStart"/>
      <w:r w:rsidR="007D4E3D">
        <w:t>PuLP</w:t>
      </w:r>
      <w:proofErr w:type="spellEnd"/>
      <w:r>
        <w:t xml:space="preserve"> Optimizer to the Scheduling Problem</w:t>
      </w:r>
      <w:bookmarkEnd w:id="7"/>
    </w:p>
    <w:p w14:paraId="5238987F" w14:textId="60BF9135" w:rsidR="00293118" w:rsidRPr="007730A4" w:rsidRDefault="00EC65E3" w:rsidP="00252F5B">
      <w:pPr>
        <w:pStyle w:val="NoSpacing"/>
        <w:jc w:val="both"/>
      </w:pPr>
      <w:r>
        <w:t xml:space="preserve">In this project, we apply a Python </w:t>
      </w:r>
      <w:r w:rsidR="000F1D5F">
        <w:t>LP modeler</w:t>
      </w:r>
      <w:r>
        <w:t xml:space="preserve"> to handle the multiple specific optimization problem as it relates to the flying schedule. </w:t>
      </w:r>
      <w:proofErr w:type="spellStart"/>
      <w:r w:rsidR="007D4E3D">
        <w:t>PuLP</w:t>
      </w:r>
      <w:proofErr w:type="spellEnd"/>
      <w:r w:rsidR="008B2257">
        <w:t xml:space="preserve"> is </w:t>
      </w:r>
      <w:r w:rsidR="0027380B">
        <w:t>a</w:t>
      </w:r>
      <w:r w:rsidR="00EF58ED">
        <w:t xml:space="preserve"> </w:t>
      </w:r>
      <w:r w:rsidR="009D7931">
        <w:t>modeling</w:t>
      </w:r>
      <w:r w:rsidR="00EF58ED">
        <w:t xml:space="preserve"> suit</w:t>
      </w:r>
      <w:r w:rsidR="00A113C8">
        <w:t>e</w:t>
      </w:r>
      <w:r w:rsidR="00EF58ED">
        <w:t xml:space="preserve"> for Python introduced in </w:t>
      </w:r>
      <w:r w:rsidR="007536EF">
        <w:t>2005</w:t>
      </w:r>
      <w:r w:rsidR="00EF58ED">
        <w:t xml:space="preserve"> that specializes in </w:t>
      </w:r>
      <w:r w:rsidR="00DF210D">
        <w:t>Li</w:t>
      </w:r>
      <w:r w:rsidR="00AA54B6">
        <w:t>near</w:t>
      </w:r>
      <w:r w:rsidR="006C51FB">
        <w:t xml:space="preserve"> </w:t>
      </w:r>
      <w:r w:rsidR="00DF210D">
        <w:t>P</w:t>
      </w:r>
      <w:r w:rsidR="006D0D76">
        <w:t>rogramming</w:t>
      </w:r>
      <w:r w:rsidR="007625B5">
        <w:t xml:space="preserve"> (LP)</w:t>
      </w:r>
      <w:r w:rsidR="00DF210D">
        <w:t xml:space="preserve"> and Integer Linear Programming</w:t>
      </w:r>
      <w:r w:rsidR="007625B5">
        <w:t xml:space="preserve"> (ILP)</w:t>
      </w:r>
      <w:sdt>
        <w:sdtPr>
          <w:id w:val="571702766"/>
          <w:citation/>
        </w:sdtPr>
        <w:sdtEndPr/>
        <w:sdtContent>
          <w:r w:rsidR="00E17FC0">
            <w:fldChar w:fldCharType="begin"/>
          </w:r>
          <w:r w:rsidR="00E17FC0">
            <w:instrText xml:space="preserve"> CITATION Mit09 \l 1033 </w:instrText>
          </w:r>
          <w:r w:rsidR="00E17FC0">
            <w:fldChar w:fldCharType="separate"/>
          </w:r>
          <w:r w:rsidR="006F7E73">
            <w:rPr>
              <w:noProof/>
            </w:rPr>
            <w:t xml:space="preserve"> (Mitchell, et al., 2009)</w:t>
          </w:r>
          <w:r w:rsidR="00E17FC0">
            <w:fldChar w:fldCharType="end"/>
          </w:r>
        </w:sdtContent>
      </w:sdt>
      <w:r w:rsidR="006C51FB">
        <w:t>.</w:t>
      </w:r>
      <w:r w:rsidR="003414C9">
        <w:t xml:space="preserve"> </w:t>
      </w:r>
      <w:r w:rsidR="002D0B6C">
        <w:t xml:space="preserve">Linear </w:t>
      </w:r>
      <w:r w:rsidR="00DF210D">
        <w:t>P</w:t>
      </w:r>
      <w:r w:rsidR="006D0D76">
        <w:t xml:space="preserve">rogramming </w:t>
      </w:r>
      <w:r w:rsidR="000563A6">
        <w:t>is an optimization technique used to solve</w:t>
      </w:r>
      <w:r w:rsidR="001813D4">
        <w:t xml:space="preserve"> mathematical problems that are defined</w:t>
      </w:r>
      <w:r w:rsidR="00B420BB">
        <w:t xml:space="preserve"> by real variables subject to a linear optimization function and linear constraint equations. </w:t>
      </w:r>
      <w:r w:rsidR="00271AD5">
        <w:t>An example LP problem</w:t>
      </w:r>
      <w:r w:rsidR="00DE5352">
        <w:t xml:space="preserve"> might be written as follows:</w:t>
      </w:r>
      <w:r w:rsidR="00DE5352">
        <w:br/>
      </w:r>
      <m:oMathPara>
        <m:oMath>
          <m:r>
            <w:rPr>
              <w:rFonts w:ascii="Cambria Math" w:hAnsi="Cambria Math"/>
            </w:rPr>
            <m:t>Max</m:t>
          </m:r>
          <m:d>
            <m:dPr>
              <m:ctrlPr>
                <w:rPr>
                  <w:rFonts w:ascii="Cambria Math" w:hAnsi="Cambria Math"/>
                  <w:i/>
                </w:rPr>
              </m:ctrlPr>
            </m:dPr>
            <m:e>
              <m:r>
                <w:rPr>
                  <w:rFonts w:ascii="Cambria Math" w:hAnsi="Cambria Math"/>
                </w:rPr>
                <m:t>x+y</m:t>
              </m:r>
            </m:e>
          </m:d>
          <m:r>
            <w:rPr>
              <w:rFonts w:ascii="Cambria Math" w:hAnsi="Cambria Math"/>
            </w:rPr>
            <m:t>, Subject to</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x+4y≤10</m:t>
                  </m:r>
                </m:e>
                <m:e>
                  <m:r>
                    <w:rPr>
                      <w:rFonts w:ascii="Cambria Math" w:hAnsi="Cambria Math"/>
                    </w:rPr>
                    <m:t>2x+y&lt;5</m:t>
                  </m:r>
                </m:e>
              </m:eqArr>
            </m:e>
          </m:d>
          <m:r>
            <m:rPr>
              <m:sty m:val="p"/>
            </m:rPr>
            <w:br/>
          </m:r>
        </m:oMath>
      </m:oMathPara>
      <w:r w:rsidR="004918A4">
        <w:t xml:space="preserve">An ILP </w:t>
      </w:r>
      <w:r w:rsidR="006F76A0">
        <w:t xml:space="preserve">require that the decision variables be </w:t>
      </w:r>
      <w:r w:rsidR="00827E13">
        <w:t>integers, which can greatly change the solution that might have been found</w:t>
      </w:r>
      <w:r w:rsidR="0055798D">
        <w:t xml:space="preserve"> through an LP process. </w:t>
      </w:r>
      <w:r w:rsidR="00827E13">
        <w:t>In</w:t>
      </w:r>
      <w:r w:rsidR="003414C9">
        <w:t xml:space="preserve"> order to apply a </w:t>
      </w:r>
      <w:r w:rsidR="007625B5">
        <w:t>ILP solver</w:t>
      </w:r>
      <w:r w:rsidR="003414C9">
        <w:t xml:space="preserve">, the pilot scheduling problem must first be </w:t>
      </w:r>
      <w:r w:rsidR="0002167F">
        <w:t xml:space="preserve">simplified and expressed in </w:t>
      </w:r>
      <w:r w:rsidR="00BD4D05">
        <w:t>a</w:t>
      </w:r>
      <w:r w:rsidR="0002167F">
        <w:t xml:space="preserve"> linear way</w:t>
      </w:r>
      <w:r w:rsidR="00BD4D05">
        <w:t>.</w:t>
      </w:r>
    </w:p>
    <w:p w14:paraId="2F86A40F" w14:textId="25040983" w:rsidR="00AC6DC3" w:rsidRDefault="00CA62E2">
      <w:pPr>
        <w:pStyle w:val="Heading2"/>
      </w:pPr>
      <w:bookmarkStart w:id="8" w:name="_Toc58075334"/>
      <w:r>
        <w:lastRenderedPageBreak/>
        <w:t>Problem Linearization</w:t>
      </w:r>
      <w:bookmarkEnd w:id="8"/>
    </w:p>
    <w:p w14:paraId="34B85178" w14:textId="565A72B4" w:rsidR="007210BF" w:rsidRDefault="00665D82" w:rsidP="00213C50">
      <w:pPr>
        <w:jc w:val="both"/>
      </w:pPr>
      <w:r>
        <w:t xml:space="preserve">The main way that the pilot scheduling problem is fit into a an ILP </w:t>
      </w:r>
      <w:r w:rsidR="00D5790A">
        <w:t>format is through</w:t>
      </w:r>
      <w:r w:rsidR="0001223B">
        <w:t xml:space="preserve"> </w:t>
      </w:r>
      <w:r w:rsidR="00AB0E94">
        <w:t xml:space="preserve">an </w:t>
      </w:r>
      <w:commentRangeStart w:id="9"/>
      <w:r w:rsidR="00AB0E94">
        <w:t>expansion</w:t>
      </w:r>
      <w:r w:rsidR="0001223B">
        <w:t xml:space="preserve"> </w:t>
      </w:r>
      <w:commentRangeEnd w:id="9"/>
      <w:r w:rsidR="00213C50">
        <w:rPr>
          <w:rStyle w:val="CommentReference"/>
        </w:rPr>
        <w:commentReference w:id="9"/>
      </w:r>
      <w:r w:rsidR="0001223B">
        <w:t>of</w:t>
      </w:r>
      <w:r>
        <w:t xml:space="preserve"> variables</w:t>
      </w:r>
      <w:r w:rsidR="00E7475A">
        <w:t xml:space="preserve">. </w:t>
      </w:r>
      <w:r w:rsidR="00213C50">
        <w:t xml:space="preserve">Traditionally, </w:t>
      </w:r>
      <w:r w:rsidR="009D5FF9">
        <w:t>one might think of the problem variable as which pilot is flying in which line</w:t>
      </w:r>
      <w:r w:rsidR="00C60046">
        <w:t>.</w:t>
      </w:r>
      <w:r w:rsidR="00815297">
        <w:t xml:space="preserve"> </w:t>
      </w:r>
      <w:r w:rsidR="007D32BF">
        <w:t xml:space="preserve">This </w:t>
      </w:r>
      <w:r w:rsidR="00F27D76">
        <w:t xml:space="preserve">method makes </w:t>
      </w:r>
      <w:r w:rsidR="00A00BC4">
        <w:t xml:space="preserve">difficult the task of </w:t>
      </w:r>
      <w:r w:rsidR="00F27D76">
        <w:t>ensuring the appropriate pilot qualification</w:t>
      </w:r>
      <w:r w:rsidR="00A00BC4">
        <w:t xml:space="preserve"> for each line as well as ascribing a metric </w:t>
      </w:r>
      <w:r w:rsidR="00E96EFC">
        <w:t>for quality of schedule as it pertains to an individual pilot’s schedule.</w:t>
      </w:r>
      <w:r w:rsidR="00A00BC4">
        <w:t xml:space="preserve"> </w:t>
      </w:r>
      <w:r w:rsidR="00815297">
        <w:t>Instead, this project o</w:t>
      </w:r>
      <w:r w:rsidR="00AB264A">
        <w:t>rganizes a series of binary variables</w:t>
      </w:r>
      <w:r w:rsidR="00C64CEC">
        <w:t xml:space="preserve">, also </w:t>
      </w:r>
      <w:r w:rsidR="00402949">
        <w:t>referred</w:t>
      </w:r>
      <w:r w:rsidR="00C64CEC">
        <w:t xml:space="preserve"> to as “indicator variables,” </w:t>
      </w:r>
      <w:r w:rsidR="00AB264A">
        <w:t xml:space="preserve">that represent </w:t>
      </w:r>
      <w:r w:rsidR="00A3404A">
        <w:t>every pilot either flying or not flying for every sortie</w:t>
      </w:r>
      <w:sdt>
        <w:sdtPr>
          <w:id w:val="1645623539"/>
          <w:citation/>
        </w:sdtPr>
        <w:sdtContent>
          <w:r w:rsidR="00DC4DF4">
            <w:fldChar w:fldCharType="begin"/>
          </w:r>
          <w:r w:rsidR="00DC4DF4">
            <w:instrText xml:space="preserve"> CITATION Sar19 \l 1033 </w:instrText>
          </w:r>
          <w:r w:rsidR="00DC4DF4">
            <w:fldChar w:fldCharType="separate"/>
          </w:r>
          <w:r w:rsidR="006F7E73">
            <w:rPr>
              <w:noProof/>
            </w:rPr>
            <w:t xml:space="preserve"> (Sarkar, 2019)</w:t>
          </w:r>
          <w:r w:rsidR="00DC4DF4">
            <w:fldChar w:fldCharType="end"/>
          </w:r>
        </w:sdtContent>
      </w:sdt>
      <w:r w:rsidR="00A3404A">
        <w:t>.</w:t>
      </w:r>
      <w:r w:rsidR="00567D83">
        <w:t xml:space="preserve"> </w:t>
      </w:r>
      <w:r w:rsidR="00A3404A">
        <w:t>For this project, the</w:t>
      </w:r>
      <w:r w:rsidR="00567D83">
        <w:t xml:space="preserve"> binary variable</w:t>
      </w:r>
      <w:r w:rsidR="00FD3FB2">
        <w:t xml:space="preserve"> called </w:t>
      </w:r>
      <w:proofErr w:type="spellStart"/>
      <w:r w:rsidR="00FD3FB2">
        <w:t>pilot_status</w:t>
      </w:r>
      <w:proofErr w:type="spellEnd"/>
      <w:r w:rsidR="00567D83">
        <w:t xml:space="preserve"> </w:t>
      </w:r>
      <w:r w:rsidR="00FD3FB2">
        <w:t>is</w:t>
      </w:r>
      <w:r w:rsidR="00567D83">
        <w:t xml:space="preserve"> created for each pilot for each possible </w:t>
      </w:r>
      <w:r w:rsidR="004D53D2">
        <w:t>sortie</w:t>
      </w:r>
      <w:r w:rsidR="00567D83">
        <w:t xml:space="preserve"> in the schedule.</w:t>
      </w:r>
      <w:r w:rsidR="00B95FBB">
        <w:t xml:space="preserve"> </w:t>
      </w:r>
      <w:r w:rsidR="00FD3FB2">
        <w:t xml:space="preserve">The </w:t>
      </w:r>
      <w:proofErr w:type="spellStart"/>
      <w:r w:rsidR="00FD3FB2">
        <w:t>pilot_status</w:t>
      </w:r>
      <w:proofErr w:type="spellEnd"/>
      <w:r w:rsidR="00FD3FB2">
        <w:t xml:space="preserve"> variable </w:t>
      </w:r>
      <w:r w:rsidR="009F5439">
        <w:t xml:space="preserve">shows </w:t>
      </w:r>
      <w:r w:rsidR="00726FAE">
        <w:t xml:space="preserve">1 or </w:t>
      </w:r>
      <w:r w:rsidR="009F5439" w:rsidRPr="00255D80">
        <w:rPr>
          <w:i/>
          <w:iCs/>
        </w:rPr>
        <w:t>True</w:t>
      </w:r>
      <w:r w:rsidR="009F5439">
        <w:t xml:space="preserve"> if a pilot is scheduled to fly in that sortie and </w:t>
      </w:r>
      <w:r w:rsidR="00255D80">
        <w:t xml:space="preserve">0 or </w:t>
      </w:r>
      <w:r w:rsidR="009F5439" w:rsidRPr="00255D80">
        <w:rPr>
          <w:i/>
          <w:iCs/>
        </w:rPr>
        <w:t>False</w:t>
      </w:r>
      <w:r w:rsidR="009F5439">
        <w:t xml:space="preserve"> for when a pilot is not flying in that line.</w:t>
      </w:r>
    </w:p>
    <w:p w14:paraId="17361ABC" w14:textId="7BCE4EF7" w:rsidR="00665D82" w:rsidRPr="00665D82" w:rsidRDefault="00413B82" w:rsidP="00213C50">
      <w:pPr>
        <w:jc w:val="both"/>
      </w:pPr>
      <w:r>
        <w:t xml:space="preserve">For the example problem of 31 pilots, this </w:t>
      </w:r>
      <w:r w:rsidR="00F50869">
        <w:t>creates</w:t>
      </w:r>
      <w:r>
        <w:t xml:space="preserve"> 31 variables per </w:t>
      </w:r>
      <w:r w:rsidR="006A1217">
        <w:t>line where only 1 variable can be true</w:t>
      </w:r>
      <w:r w:rsidR="00407A71">
        <w:t xml:space="preserve"> </w:t>
      </w:r>
      <w:r w:rsidR="006C78A0">
        <w:t>to indicate</w:t>
      </w:r>
      <w:r w:rsidR="00407A71">
        <w:t xml:space="preserve"> </w:t>
      </w:r>
      <w:r w:rsidR="006C78A0">
        <w:t>a</w:t>
      </w:r>
      <w:r w:rsidR="00407A71">
        <w:t xml:space="preserve"> </w:t>
      </w:r>
      <w:r w:rsidR="006C78A0">
        <w:t xml:space="preserve">specific </w:t>
      </w:r>
      <w:r w:rsidR="00407A71">
        <w:t xml:space="preserve">pilot </w:t>
      </w:r>
      <w:r w:rsidR="006C78A0">
        <w:t>flying a specific</w:t>
      </w:r>
      <w:r w:rsidR="00407A71">
        <w:t xml:space="preserve"> line. </w:t>
      </w:r>
      <w:r w:rsidR="00B844FF">
        <w:t xml:space="preserve">With 64 sorties over the week, this indicator variable process creates </w:t>
      </w:r>
      <w:r w:rsidR="00AB5155">
        <w:t>1984</w:t>
      </w:r>
      <w:r w:rsidR="005D57BD">
        <w:t xml:space="preserve"> </w:t>
      </w:r>
      <w:r w:rsidR="00AB5155">
        <w:t xml:space="preserve">binary </w:t>
      </w:r>
      <w:r w:rsidR="005D57BD">
        <w:t xml:space="preserve">variables within the project </w:t>
      </w:r>
      <w:r w:rsidR="00F873DF">
        <w:t>and defines a need</w:t>
      </w:r>
      <w:r w:rsidR="005D57BD">
        <w:t xml:space="preserve"> for a</w:t>
      </w:r>
      <w:r w:rsidR="00F873DF">
        <w:t xml:space="preserve"> </w:t>
      </w:r>
      <w:r w:rsidR="005D57BD">
        <w:t>higher number of constraints to prevent impossible solutions like</w:t>
      </w:r>
      <w:r w:rsidR="007177A0">
        <w:t xml:space="preserve"> two pilots scheduled to fly the same sortie. </w:t>
      </w:r>
      <w:r w:rsidR="00FF373C">
        <w:t xml:space="preserve">A similar process </w:t>
      </w:r>
      <w:r w:rsidR="008E5558">
        <w:t>is also</w:t>
      </w:r>
      <w:r w:rsidR="00FF373C">
        <w:t xml:space="preserve"> used to create a </w:t>
      </w:r>
      <w:proofErr w:type="spellStart"/>
      <w:r w:rsidR="00FF373C">
        <w:t>ground_status</w:t>
      </w:r>
      <w:proofErr w:type="spellEnd"/>
      <w:r w:rsidR="00FF373C">
        <w:t xml:space="preserve"> variable indicating each pilots performance of the on</w:t>
      </w:r>
      <w:r w:rsidR="007E3322">
        <w:t>e defined ground duty above. As the ground duty is only once per go, this adds</w:t>
      </w:r>
      <w:r w:rsidR="00AB5155">
        <w:t xml:space="preserve"> </w:t>
      </w:r>
      <m:oMath>
        <m:r>
          <w:rPr>
            <w:rFonts w:ascii="Cambria Math" w:hAnsi="Cambria Math"/>
          </w:rPr>
          <m:t>9</m:t>
        </m:r>
        <m:r>
          <m:rPr>
            <m:nor/>
          </m:rPr>
          <w:rPr>
            <w:rFonts w:ascii="Cambria Math" w:hAnsi="Cambria Math"/>
          </w:rPr>
          <m:t xml:space="preserve"> go</m:t>
        </m:r>
        <m:r>
          <m:rPr>
            <m:nor/>
          </m:rPr>
          <w:rPr>
            <w:rFonts w:ascii="Cambria Math" w:hAnsi="Cambria Math"/>
          </w:rPr>
          <m:t>'s</m:t>
        </m:r>
        <m:r>
          <w:rPr>
            <w:rFonts w:ascii="Cambria Math" w:hAnsi="Cambria Math"/>
          </w:rPr>
          <m:t>*31</m:t>
        </m:r>
        <m:r>
          <w:rPr>
            <w:rFonts w:ascii="Cambria Math" w:hAnsi="Cambria Math"/>
          </w:rPr>
          <m:t xml:space="preserve"> </m:t>
        </m:r>
        <m:r>
          <m:rPr>
            <m:nor/>
          </m:rPr>
          <w:rPr>
            <w:rFonts w:ascii="Cambria Math" w:hAnsi="Cambria Math"/>
          </w:rPr>
          <m:t>pilots</m:t>
        </m:r>
        <m:r>
          <w:rPr>
            <w:rFonts w:ascii="Cambria Math" w:hAnsi="Cambria Math"/>
          </w:rPr>
          <m:t>=279</m:t>
        </m:r>
      </m:oMath>
      <w:r w:rsidR="00690FBC">
        <w:t xml:space="preserve"> variables</w:t>
      </w:r>
      <w:r w:rsidR="00726FAE">
        <w:t xml:space="preserve">. </w:t>
      </w:r>
      <w:r w:rsidR="005A09EC">
        <w:t>Th</w:t>
      </w:r>
      <w:r w:rsidR="00F91DB1">
        <w:t>ese</w:t>
      </w:r>
      <w:r w:rsidR="005A09EC">
        <w:t xml:space="preserve"> ILP simplification</w:t>
      </w:r>
      <w:r w:rsidR="00F91DB1">
        <w:t>s</w:t>
      </w:r>
      <w:r w:rsidR="005A09EC">
        <w:t xml:space="preserve"> allow the problem to be </w:t>
      </w:r>
      <w:r w:rsidR="00CC7F11">
        <w:t>condensed</w:t>
      </w:r>
      <w:r w:rsidR="005A09EC">
        <w:t xml:space="preserve"> for </w:t>
      </w:r>
      <w:r w:rsidR="00CC7F11">
        <w:t>a</w:t>
      </w:r>
      <w:r w:rsidR="005A09EC">
        <w:t xml:space="preserve"> </w:t>
      </w:r>
      <w:proofErr w:type="spellStart"/>
      <w:r w:rsidR="005A09EC">
        <w:t>PuLP</w:t>
      </w:r>
      <w:proofErr w:type="spellEnd"/>
      <w:r w:rsidR="005A09EC">
        <w:t xml:space="preserve"> </w:t>
      </w:r>
      <w:r w:rsidR="00A846AA">
        <w:t>solver but</w:t>
      </w:r>
      <w:r w:rsidR="005A09EC">
        <w:t xml:space="preserve"> creates additional </w:t>
      </w:r>
      <w:r w:rsidR="00CC7F11">
        <w:t>requirements</w:t>
      </w:r>
      <w:r w:rsidR="005A09EC">
        <w:t xml:space="preserve"> in defining </w:t>
      </w:r>
      <w:r w:rsidR="007F132A">
        <w:t xml:space="preserve">the </w:t>
      </w:r>
      <w:r w:rsidR="00EC1A4F">
        <w:t>real-world</w:t>
      </w:r>
      <w:r w:rsidR="007F132A">
        <w:t xml:space="preserve"> constraints</w:t>
      </w:r>
      <w:r w:rsidR="00CA5119">
        <w:t>.</w:t>
      </w:r>
    </w:p>
    <w:p w14:paraId="24AA7444" w14:textId="16E89004" w:rsidR="00BB4791" w:rsidRDefault="001A346B" w:rsidP="00213C50">
      <w:pPr>
        <w:pStyle w:val="NoSpacing"/>
        <w:ind w:firstLine="720"/>
        <w:jc w:val="both"/>
      </w:pPr>
      <w:r>
        <w:t>To organize the problem in an ILP concept, three different sprea</w:t>
      </w:r>
      <w:r w:rsidR="003D572B">
        <w:t xml:space="preserve">dsheets are created to define real-world constraints. </w:t>
      </w:r>
      <w:commentRangeStart w:id="11"/>
      <w:commentRangeStart w:id="12"/>
      <w:r w:rsidR="004D581A">
        <w:t>First, pilot qualifications are manually input into a spreadsheet on an increasing scale where 1 represents a Wingman and 4 represents a Flight Examiner</w:t>
      </w:r>
      <w:commentRangeEnd w:id="11"/>
      <w:r w:rsidR="004D581A">
        <w:commentReference w:id="11"/>
      </w:r>
      <w:commentRangeEnd w:id="12"/>
      <w:r w:rsidR="00ED2767">
        <w:rPr>
          <w:rStyle w:val="CommentReference"/>
          <w:kern w:val="24"/>
        </w:rPr>
        <w:commentReference w:id="12"/>
      </w:r>
      <w:r w:rsidR="004D581A">
        <w:t xml:space="preserve">. This allows an easy way for the optimizer to get at least a certain qualification for a sortie as higher qualified </w:t>
      </w:r>
      <w:r w:rsidR="004D581A">
        <w:lastRenderedPageBreak/>
        <w:t xml:space="preserve">pilots can still fly lower qualification sorties. </w:t>
      </w:r>
      <w:r w:rsidR="22FD975D">
        <w:t>Second</w:t>
      </w:r>
      <w:r w:rsidR="004D581A">
        <w:t xml:space="preserve">, a spreadsheet called go demand is manually created to define the qualification level required per sortie on the upcoming week schedule. </w:t>
      </w:r>
      <w:r w:rsidR="0046018B">
        <w:t>E</w:t>
      </w:r>
      <w:r w:rsidR="004D581A">
        <w:t xml:space="preserve">ach sortie is generally referred to as a </w:t>
      </w:r>
      <w:r w:rsidR="004D581A">
        <w:rPr>
          <w:i/>
          <w:iCs/>
        </w:rPr>
        <w:t xml:space="preserve">line </w:t>
      </w:r>
      <w:r w:rsidR="004D581A">
        <w:t xml:space="preserve">indicating a line on the schedule. </w:t>
      </w:r>
      <w:r w:rsidR="19EB2CCF">
        <w:t>Third</w:t>
      </w:r>
      <w:r w:rsidR="00DA5D35">
        <w:t>, pilot availabilities are simplified to a simple spreadsheet that provides a 1 or 0 for whether a pilot is available for a particular go. In this project, the table is manually created by looking at events a pilot has scheduled throughout the week. These simplifications allow the scheduler to work on a go-based timeline and views each go independent of associated timeline.</w:t>
      </w:r>
    </w:p>
    <w:p w14:paraId="14A44BFE" w14:textId="6C30CC4D" w:rsidR="00880DF6" w:rsidRDefault="0095126B" w:rsidP="00E806F1">
      <w:pPr>
        <w:pStyle w:val="NoSpacing"/>
        <w:ind w:left="720"/>
        <w:jc w:val="both"/>
      </w:pPr>
      <w:r>
        <w:t>These</w:t>
      </w:r>
      <w:r w:rsidR="5EFA800B">
        <w:t xml:space="preserve"> three</w:t>
      </w:r>
      <w:r>
        <w:t xml:space="preserve"> simplifications </w:t>
      </w:r>
      <w:r w:rsidR="00EF6D88">
        <w:t xml:space="preserve">allow the scheduling problem to be reduced to three different </w:t>
      </w:r>
      <w:r w:rsidR="00222F6E">
        <w:t>lists</w:t>
      </w:r>
      <w:r w:rsidR="00EF6D88">
        <w:t xml:space="preserve"> of variables and constants</w:t>
      </w:r>
      <w:r w:rsidR="00222F6E">
        <w:t xml:space="preserve"> which are referenced as dictionaries in the Python project application:</w:t>
      </w:r>
    </w:p>
    <w:p w14:paraId="15DD440D" w14:textId="14D3AFCE" w:rsidR="00880DF6" w:rsidRDefault="008528E5" w:rsidP="00E806F1">
      <w:pPr>
        <w:pStyle w:val="NoSpacing"/>
        <w:numPr>
          <w:ilvl w:val="1"/>
          <w:numId w:val="12"/>
        </w:numPr>
        <w:jc w:val="both"/>
      </w:pPr>
      <w:proofErr w:type="spellStart"/>
      <w:r>
        <w:t>pilot_status</w:t>
      </w:r>
      <w:proofErr w:type="spellEnd"/>
      <w:r>
        <w:t xml:space="preserve"> – an </w:t>
      </w:r>
      <w:r>
        <w:rPr>
          <w:i/>
          <w:iCs/>
        </w:rPr>
        <w:t xml:space="preserve">n </w:t>
      </w:r>
      <w:r>
        <w:t xml:space="preserve">x </w:t>
      </w:r>
      <w:r>
        <w:rPr>
          <w:i/>
          <w:iCs/>
        </w:rPr>
        <w:t xml:space="preserve">s </w:t>
      </w:r>
      <w:r>
        <w:t xml:space="preserve">list of </w:t>
      </w:r>
      <w:r w:rsidR="00287451">
        <w:t>binary variable</w:t>
      </w:r>
      <w:r w:rsidR="00FE25AA">
        <w:t>s</w:t>
      </w:r>
      <w:r w:rsidR="00287451">
        <w:t xml:space="preserve"> indicating pilot </w:t>
      </w:r>
      <w:r w:rsidR="00287451">
        <w:rPr>
          <w:i/>
          <w:iCs/>
        </w:rPr>
        <w:t xml:space="preserve">n </w:t>
      </w:r>
      <w:r w:rsidR="00287451">
        <w:t xml:space="preserve">flying in sortie </w:t>
      </w:r>
      <w:r w:rsidR="00287451">
        <w:rPr>
          <w:i/>
          <w:iCs/>
        </w:rPr>
        <w:t xml:space="preserve">s </w:t>
      </w:r>
    </w:p>
    <w:p w14:paraId="4E6170CD" w14:textId="51CDD693" w:rsidR="00880DF6" w:rsidRDefault="00FE25AA" w:rsidP="252F83C3">
      <w:pPr>
        <w:pStyle w:val="NoSpacing"/>
        <w:numPr>
          <w:ilvl w:val="1"/>
          <w:numId w:val="12"/>
        </w:numPr>
        <w:jc w:val="both"/>
      </w:pPr>
      <w:proofErr w:type="spellStart"/>
      <w:r>
        <w:t>ground_status</w:t>
      </w:r>
      <w:proofErr w:type="spellEnd"/>
      <w:r>
        <w:t xml:space="preserve"> – an </w:t>
      </w:r>
      <w:r>
        <w:rPr>
          <w:i/>
          <w:iCs/>
        </w:rPr>
        <w:t xml:space="preserve">n </w:t>
      </w:r>
      <w:r>
        <w:t xml:space="preserve">x </w:t>
      </w:r>
      <w:r>
        <w:rPr>
          <w:i/>
          <w:iCs/>
        </w:rPr>
        <w:t xml:space="preserve">g </w:t>
      </w:r>
      <w:r>
        <w:t xml:space="preserve">list of binary variables indicating pilot </w:t>
      </w:r>
      <w:r>
        <w:rPr>
          <w:i/>
          <w:iCs/>
        </w:rPr>
        <w:t xml:space="preserve">n </w:t>
      </w:r>
      <w:r>
        <w:t xml:space="preserve">is preforming ground duties during go </w:t>
      </w:r>
      <w:r>
        <w:rPr>
          <w:i/>
          <w:iCs/>
        </w:rPr>
        <w:t>g</w:t>
      </w:r>
    </w:p>
    <w:p w14:paraId="416A3384" w14:textId="1306D107" w:rsidR="00880DF6" w:rsidRDefault="0041083D" w:rsidP="252F83C3">
      <w:pPr>
        <w:pStyle w:val="NoSpacing"/>
        <w:numPr>
          <w:ilvl w:val="1"/>
          <w:numId w:val="12"/>
        </w:numPr>
        <w:jc w:val="both"/>
      </w:pPr>
      <w:proofErr w:type="spellStart"/>
      <w:r>
        <w:t>pilot_quals</w:t>
      </w:r>
      <w:proofErr w:type="spellEnd"/>
      <w:r>
        <w:t xml:space="preserve"> – </w:t>
      </w:r>
      <w:r w:rsidR="00563044">
        <w:t>a</w:t>
      </w:r>
      <w:r w:rsidR="0041202B">
        <w:t xml:space="preserve">n </w:t>
      </w:r>
      <w:r w:rsidR="0041202B">
        <w:rPr>
          <w:i/>
          <w:iCs/>
        </w:rPr>
        <w:t xml:space="preserve">n </w:t>
      </w:r>
      <w:r w:rsidR="0041202B">
        <w:t>list of pilots and their associated qual</w:t>
      </w:r>
      <w:r w:rsidR="00880DF6">
        <w:t>ification level</w:t>
      </w:r>
    </w:p>
    <w:p w14:paraId="7820FE49" w14:textId="604BF4CF" w:rsidR="00880DF6" w:rsidRDefault="006143A7" w:rsidP="252F83C3">
      <w:pPr>
        <w:pStyle w:val="NoSpacing"/>
        <w:numPr>
          <w:ilvl w:val="1"/>
          <w:numId w:val="12"/>
        </w:numPr>
        <w:jc w:val="both"/>
      </w:pPr>
      <w:proofErr w:type="spellStart"/>
      <w:r>
        <w:t>line</w:t>
      </w:r>
      <w:r w:rsidR="009D7C49">
        <w:t>_req</w:t>
      </w:r>
      <w:proofErr w:type="spellEnd"/>
      <w:r>
        <w:t xml:space="preserve"> – an </w:t>
      </w:r>
      <w:r>
        <w:rPr>
          <w:i/>
          <w:iCs/>
        </w:rPr>
        <w:t>s</w:t>
      </w:r>
      <w:r w:rsidR="00880DF6">
        <w:t xml:space="preserve"> list of each line and the required qualification level</w:t>
      </w:r>
      <w:r w:rsidR="009C5855">
        <w:t xml:space="preserve"> defined by go (</w:t>
      </w:r>
      <w:r w:rsidR="009C5855">
        <w:rPr>
          <w:i/>
          <w:iCs/>
        </w:rPr>
        <w:t>g</w:t>
      </w:r>
      <w:r w:rsidR="009C5855">
        <w:t xml:space="preserve">) and line </w:t>
      </w:r>
      <w:r w:rsidR="004E0C0E">
        <w:t>#</w:t>
      </w:r>
    </w:p>
    <w:p w14:paraId="21CE2EBB" w14:textId="593F1D19" w:rsidR="00880DF6" w:rsidRDefault="00462DF7" w:rsidP="252F83C3">
      <w:pPr>
        <w:pStyle w:val="NoSpacing"/>
        <w:numPr>
          <w:ilvl w:val="1"/>
          <w:numId w:val="12"/>
        </w:numPr>
        <w:jc w:val="both"/>
      </w:pPr>
      <w:proofErr w:type="spellStart"/>
      <w:r>
        <w:t>pilot_avail</w:t>
      </w:r>
      <w:proofErr w:type="spellEnd"/>
      <w:r>
        <w:t xml:space="preserve"> – an </w:t>
      </w:r>
      <w:r>
        <w:rPr>
          <w:i/>
          <w:iCs/>
        </w:rPr>
        <w:t xml:space="preserve">n </w:t>
      </w:r>
      <w:r>
        <w:t xml:space="preserve">x </w:t>
      </w:r>
      <w:r>
        <w:rPr>
          <w:i/>
          <w:iCs/>
        </w:rPr>
        <w:t xml:space="preserve">g </w:t>
      </w:r>
      <w:r>
        <w:t>matrix</w:t>
      </w:r>
      <w:r w:rsidR="00A14FA4">
        <w:t xml:space="preserve"> of each pilot’s availability to fly in that specific go</w:t>
      </w:r>
      <w:r w:rsidR="00BA36B4">
        <w:br/>
      </w:r>
    </w:p>
    <w:p w14:paraId="44B40EF3" w14:textId="1F82C308" w:rsidR="00880DF6" w:rsidRDefault="564C7CB4" w:rsidP="252F83C3">
      <w:pPr>
        <w:pStyle w:val="NoSpacing"/>
        <w:jc w:val="both"/>
      </w:pPr>
      <w:r>
        <w:t>being</w:t>
      </w:r>
      <w:r w:rsidR="00BA36B4">
        <w:t xml:space="preserve"> </w:t>
      </w:r>
      <w:proofErr w:type="spellStart"/>
      <w:r w:rsidR="00BA36B4">
        <w:rPr>
          <w:i/>
          <w:iCs/>
        </w:rPr>
        <w:t>n</w:t>
      </w:r>
      <w:proofErr w:type="spellEnd"/>
      <w:r w:rsidR="00BA36B4">
        <w:rPr>
          <w:i/>
          <w:iCs/>
        </w:rPr>
        <w:t xml:space="preserve"> </w:t>
      </w:r>
      <w:r w:rsidR="00BA36B4">
        <w:t xml:space="preserve"> the number of pilots, </w:t>
      </w:r>
      <w:r w:rsidR="00BA36B4">
        <w:rPr>
          <w:i/>
          <w:iCs/>
        </w:rPr>
        <w:t xml:space="preserve">g </w:t>
      </w:r>
      <w:r w:rsidR="00BA36B4">
        <w:t xml:space="preserve"> the number of go’s, and </w:t>
      </w:r>
      <w:proofErr w:type="spellStart"/>
      <w:r w:rsidR="00BA36B4">
        <w:rPr>
          <w:i/>
          <w:iCs/>
        </w:rPr>
        <w:t>s</w:t>
      </w:r>
      <w:proofErr w:type="spellEnd"/>
      <w:r w:rsidR="00BA36B4">
        <w:rPr>
          <w:i/>
          <w:iCs/>
        </w:rPr>
        <w:t xml:space="preserve"> </w:t>
      </w:r>
      <w:r w:rsidR="00BA36B4">
        <w:t xml:space="preserve"> the number of sorties</w:t>
      </w:r>
    </w:p>
    <w:p w14:paraId="457D0000" w14:textId="77777777" w:rsidR="0055127E" w:rsidRPr="0055127E" w:rsidRDefault="004E0C0E" w:rsidP="00771473">
      <w:pPr>
        <w:pStyle w:val="NoSpacing"/>
      </w:pPr>
      <w:r>
        <w:t>An ideal</w:t>
      </w:r>
      <w:r w:rsidR="00CE16DA">
        <w:t xml:space="preserve"> schedule allows pilots enough time to prepare</w:t>
      </w:r>
      <w:r w:rsidR="00894DA8">
        <w:t xml:space="preserve"> for higher requirement sorties</w:t>
      </w:r>
      <w:r w:rsidR="00607794">
        <w:t xml:space="preserve"> while also maintaining a similar level of sorties across all pilots.</w:t>
      </w:r>
      <w:r w:rsidR="009D3281">
        <w:t xml:space="preserve"> In equation form this might equate most closely to</w:t>
      </w:r>
      <m:oMath>
        <m:r>
          <m:rPr>
            <m:sty m:val="p"/>
          </m:rPr>
          <w:rPr>
            <w:rFonts w:ascii="Cambria Math" w:hAnsi="Cambria Math"/>
          </w:rPr>
          <w:br/>
        </m:r>
      </m:oMath>
      <m:oMathPara>
        <m:oMath>
          <m:r>
            <w:rPr>
              <w:rFonts w:ascii="Cambria Math" w:hAnsi="Cambria Math"/>
            </w:rPr>
            <w:lastRenderedPageBreak/>
            <m:t>Max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pilots</m:t>
                  </m:r>
                </m:sub>
                <m:sup/>
                <m:e>
                  <m:nary>
                    <m:naryPr>
                      <m:chr m:val="∑"/>
                      <m:limLoc m:val="undOvr"/>
                      <m:supHide m:val="1"/>
                      <m:ctrlPr>
                        <w:rPr>
                          <w:rFonts w:ascii="Cambria Math" w:hAnsi="Cambria Math"/>
                          <w:i/>
                        </w:rPr>
                      </m:ctrlPr>
                    </m:naryPr>
                    <m:sub>
                      <m:r>
                        <w:rPr>
                          <w:rFonts w:ascii="Cambria Math" w:hAnsi="Cambria Math"/>
                        </w:rPr>
                        <m:t>sorties</m:t>
                      </m:r>
                    </m:sub>
                    <m:sup/>
                    <m:e>
                      <m:d>
                        <m:dPr>
                          <m:ctrlPr>
                            <w:rPr>
                              <w:rFonts w:ascii="Cambria Math" w:hAnsi="Cambria Math"/>
                              <w:i/>
                            </w:rPr>
                          </m:ctrlPr>
                        </m:dPr>
                        <m:e>
                          <m:sSub>
                            <m:sSubPr>
                              <m:ctrlPr>
                                <w:rPr>
                                  <w:rFonts w:ascii="Cambria Math" w:hAnsi="Cambria Math"/>
                                  <w:i/>
                                </w:rPr>
                              </m:ctrlPr>
                            </m:sSubPr>
                            <m:e>
                              <m:r>
                                <m:rPr>
                                  <m:nor/>
                                </m:rPr>
                                <w:rPr>
                                  <w:rFonts w:ascii="Cambria Math" w:hAnsi="Cambria Math"/>
                                </w:rPr>
                                <m:t xml:space="preserve"> pilot_status</m:t>
                              </m:r>
                              <m:ctrlPr>
                                <w:rPr>
                                  <w:rFonts w:ascii="Cambria Math" w:hAnsi="Cambria Math"/>
                                </w:rPr>
                              </m:ctrlPr>
                            </m:e>
                            <m:sub>
                              <m:sSub>
                                <m:sSubPr>
                                  <m:ctrlPr>
                                    <w:rPr>
                                      <w:rFonts w:ascii="Cambria Math" w:hAnsi="Cambria Math"/>
                                      <w:i/>
                                    </w:rPr>
                                  </m:ctrlPr>
                                </m:sSubPr>
                                <m:e>
                                  <m:r>
                                    <m:rPr>
                                      <m:nor/>
                                    </m:rPr>
                                    <w:rPr>
                                      <w:rFonts w:ascii="Cambria Math" w:hAnsi="Cambria Math"/>
                                    </w:rPr>
                                    <m:t>line</m:t>
                                  </m:r>
                                  <m:ctrlPr>
                                    <w:rPr>
                                      <w:rFonts w:ascii="Cambria Math" w:hAnsi="Cambria Math"/>
                                    </w:rPr>
                                  </m:ctrlPr>
                                </m:e>
                                <m:sub>
                                  <m:r>
                                    <w:rPr>
                                      <w:rFonts w:ascii="Cambria Math" w:hAnsi="Cambria Math"/>
                                    </w:rPr>
                                    <m:t>1</m:t>
                                  </m:r>
                                </m:sub>
                              </m:sSub>
                            </m:sub>
                          </m:sSub>
                          <m:r>
                            <w:rPr>
                              <w:rFonts w:ascii="Cambria Math" w:hAnsi="Cambria Math"/>
                            </w:rPr>
                            <m:t>*</m:t>
                          </m:r>
                          <m:sSub>
                            <m:sSubPr>
                              <m:ctrlPr>
                                <w:rPr>
                                  <w:rFonts w:ascii="Cambria Math" w:hAnsi="Cambria Math"/>
                                  <w:i/>
                                </w:rPr>
                              </m:ctrlPr>
                            </m:sSubPr>
                            <m:e>
                              <m:r>
                                <m:rPr>
                                  <m:nor/>
                                </m:rPr>
                                <w:rPr>
                                  <w:rFonts w:ascii="Cambria Math" w:hAnsi="Cambria Math"/>
                                </w:rPr>
                                <m:t>line_req</m:t>
                              </m:r>
                            </m:e>
                            <m:sub>
                              <m:sSub>
                                <m:sSubPr>
                                  <m:ctrlPr>
                                    <w:rPr>
                                      <w:rFonts w:ascii="Cambria Math" w:hAnsi="Cambria Math"/>
                                      <w:i/>
                                    </w:rPr>
                                  </m:ctrlPr>
                                </m:sSubPr>
                                <m:e>
                                  <m:r>
                                    <m:rPr>
                                      <m:nor/>
                                    </m:rPr>
                                    <w:rPr>
                                      <w:rFonts w:ascii="Cambria Math" w:hAnsi="Cambria Math"/>
                                    </w:rPr>
                                    <m:t>line</m:t>
                                  </m:r>
                                  <m:ctrlPr>
                                    <w:rPr>
                                      <w:rFonts w:ascii="Cambria Math" w:hAnsi="Cambria Math"/>
                                    </w:rPr>
                                  </m:ctrlPr>
                                </m:e>
                                <m:sub>
                                  <m:r>
                                    <w:rPr>
                                      <w:rFonts w:ascii="Cambria Math" w:hAnsi="Cambria Math"/>
                                    </w:rPr>
                                    <m:t>1</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pilot_status</m:t>
                              </m:r>
                              <m:ctrlPr>
                                <w:rPr>
                                  <w:rFonts w:ascii="Cambria Math" w:hAnsi="Cambria Math"/>
                                </w:rPr>
                              </m:ctrlPr>
                            </m:e>
                            <m:sub>
                              <m:sSub>
                                <m:sSubPr>
                                  <m:ctrlPr>
                                    <w:rPr>
                                      <w:rFonts w:ascii="Cambria Math" w:hAnsi="Cambria Math"/>
                                      <w:i/>
                                    </w:rPr>
                                  </m:ctrlPr>
                                </m:sSubPr>
                                <m:e>
                                  <m:r>
                                    <w:rPr>
                                      <w:rFonts w:ascii="Cambria Math" w:hAnsi="Cambria Math"/>
                                    </w:rPr>
                                    <m:t>line</m:t>
                                  </m:r>
                                  <m:ctrlPr>
                                    <w:rPr>
                                      <w:rFonts w:ascii="Cambria Math" w:hAnsi="Cambria Math"/>
                                    </w:rPr>
                                  </m:ctrlP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line_req</m:t>
                              </m:r>
                            </m:e>
                            <m:sub>
                              <m:sSub>
                                <m:sSubPr>
                                  <m:ctrlPr>
                                    <w:rPr>
                                      <w:rFonts w:ascii="Cambria Math" w:hAnsi="Cambria Math"/>
                                      <w:i/>
                                    </w:rPr>
                                  </m:ctrlPr>
                                </m:sSubPr>
                                <m:e>
                                  <m:r>
                                    <w:rPr>
                                      <w:rFonts w:ascii="Cambria Math" w:hAnsi="Cambria Math"/>
                                    </w:rPr>
                                    <m:t>line</m:t>
                                  </m:r>
                                  <m:ctrlPr>
                                    <w:rPr>
                                      <w:rFonts w:ascii="Cambria Math" w:hAnsi="Cambria Math"/>
                                    </w:rPr>
                                  </m:ctrlPr>
                                </m:e>
                                <m:sub>
                                  <m:r>
                                    <w:rPr>
                                      <w:rFonts w:ascii="Cambria Math" w:hAnsi="Cambria Math"/>
                                    </w:rPr>
                                    <m:t>2</m:t>
                                  </m:r>
                                </m:sub>
                              </m:sSub>
                            </m:sub>
                          </m:sSub>
                        </m:e>
                      </m:d>
                    </m:e>
                  </m:nary>
                </m:e>
              </m:nary>
            </m:e>
          </m:d>
          <m:r>
            <m:rPr>
              <m:sty m:val="p"/>
            </m:rPr>
            <w:rPr>
              <w:rFonts w:ascii="Cambria Math" w:hAnsi="Cambria Math"/>
            </w:rPr>
            <w:br/>
          </m:r>
        </m:oMath>
        <m:oMath>
          <m:r>
            <w:rPr>
              <w:rFonts w:ascii="Cambria Math" w:hAnsi="Cambria Math"/>
            </w:rPr>
            <m:t>and</m:t>
          </m:r>
          <m:r>
            <m:rPr>
              <m:sty m:val="p"/>
            </m:rPr>
            <w:rPr>
              <w:rFonts w:ascii="Cambria Math" w:hAnsi="Cambria Math"/>
            </w:rPr>
            <w:br/>
          </m:r>
        </m:oMath>
        <m:oMath>
          <m:r>
            <w:rPr>
              <w:rFonts w:ascii="Cambria Math" w:hAnsi="Cambria Math"/>
            </w:rPr>
            <m:t>Max</m:t>
          </m:r>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min</m:t>
                      </m:r>
                    </m:e>
                    <m:sub>
                      <m:r>
                        <w:rPr>
                          <w:rFonts w:ascii="Cambria Math" w:hAnsi="Cambria Math"/>
                        </w:rPr>
                        <m:t>pilots</m:t>
                      </m:r>
                    </m:sub>
                  </m:sSub>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sorties</m:t>
                          </m:r>
                        </m:sub>
                        <m:sup/>
                        <m:e>
                          <m:r>
                            <m:rPr>
                              <m:nor/>
                            </m:rPr>
                            <w:rPr>
                              <w:rFonts w:ascii="Cambria Math" w:hAnsi="Cambria Math"/>
                              <w:i/>
                            </w:rPr>
                            <m:t>pilot_status</m:t>
                          </m:r>
                        </m:e>
                      </m:nary>
                    </m:e>
                  </m:d>
                </m:e>
              </m:func>
            </m:e>
          </m:d>
          <m:r>
            <m:rPr>
              <m:sty m:val="p"/>
            </m:rPr>
            <w:br/>
          </m:r>
        </m:oMath>
      </m:oMathPara>
    </w:p>
    <w:p w14:paraId="78F4FAA0" w14:textId="24853033" w:rsidR="004E2B71" w:rsidRDefault="00977D9C" w:rsidP="00977D9C">
      <w:pPr>
        <w:pStyle w:val="Heading2"/>
      </w:pPr>
      <w:bookmarkStart w:id="13" w:name="_Toc58075335"/>
      <w:r>
        <w:t>Defining the Problem</w:t>
      </w:r>
      <w:r w:rsidR="00FD54AE">
        <w:t xml:space="preserve"> within Python</w:t>
      </w:r>
      <w:r>
        <w:t>.</w:t>
      </w:r>
      <w:bookmarkEnd w:id="13"/>
    </w:p>
    <w:p w14:paraId="5B7A7A1D" w14:textId="0EAD1312" w:rsidR="00DD535F" w:rsidRPr="00BC17A8" w:rsidRDefault="00645C30" w:rsidP="00521F8D">
      <w:pPr>
        <w:pStyle w:val="NoSpacing"/>
        <w:ind w:firstLine="720"/>
        <w:jc w:val="both"/>
      </w:pPr>
      <w:r>
        <w:t xml:space="preserve">With a general scheme set-up, using </w:t>
      </w:r>
      <w:proofErr w:type="spellStart"/>
      <w:r>
        <w:t>PuLP</w:t>
      </w:r>
      <w:proofErr w:type="spellEnd"/>
      <w:r>
        <w:t xml:space="preserve"> for optimization becomes fairly straightforward. First, </w:t>
      </w:r>
      <w:r w:rsidR="0059027E">
        <w:t>the three man-made spreadsheets are import</w:t>
      </w:r>
      <w:r w:rsidR="00235C24">
        <w:t xml:space="preserve"> into some array. In this </w:t>
      </w:r>
      <w:r w:rsidR="00734B04">
        <w:t xml:space="preserve">project, a </w:t>
      </w:r>
      <w:r w:rsidR="5C13B9CC">
        <w:t>P</w:t>
      </w:r>
      <w:r w:rsidR="00734B04">
        <w:t xml:space="preserve">andas </w:t>
      </w:r>
      <w:r w:rsidR="00A134E1">
        <w:t xml:space="preserve">array is used to hold </w:t>
      </w:r>
      <w:proofErr w:type="spellStart"/>
      <w:r w:rsidR="0047316C">
        <w:t>pilot_quals</w:t>
      </w:r>
      <w:proofErr w:type="spellEnd"/>
      <w:r w:rsidR="0047316C">
        <w:t xml:space="preserve">, </w:t>
      </w:r>
      <w:proofErr w:type="spellStart"/>
      <w:r w:rsidR="0047316C">
        <w:t>line_req</w:t>
      </w:r>
      <w:proofErr w:type="spellEnd"/>
      <w:r w:rsidR="0047316C">
        <w:t xml:space="preserve">, and </w:t>
      </w:r>
      <w:proofErr w:type="spellStart"/>
      <w:r w:rsidR="0047316C">
        <w:t>pilot_avail</w:t>
      </w:r>
      <w:proofErr w:type="spellEnd"/>
      <w:r w:rsidR="0047316C">
        <w:t xml:space="preserve"> arrays.</w:t>
      </w:r>
      <w:r w:rsidR="00DD6BBD">
        <w:t xml:space="preserve"> Next, the variables</w:t>
      </w:r>
      <w:r w:rsidR="00536211">
        <w:t xml:space="preserve">, </w:t>
      </w:r>
      <w:proofErr w:type="spellStart"/>
      <w:r w:rsidR="00536211">
        <w:t>pilot_status</w:t>
      </w:r>
      <w:proofErr w:type="spellEnd"/>
      <w:r w:rsidR="00536211">
        <w:t>[</w:t>
      </w:r>
      <w:r w:rsidR="00536211">
        <w:rPr>
          <w:i/>
          <w:iCs/>
        </w:rPr>
        <w:t xml:space="preserve">n </w:t>
      </w:r>
      <w:r w:rsidR="00536211">
        <w:t xml:space="preserve">x </w:t>
      </w:r>
      <w:r w:rsidR="00536211">
        <w:rPr>
          <w:i/>
          <w:iCs/>
        </w:rPr>
        <w:t>s</w:t>
      </w:r>
      <w:r w:rsidR="00536211">
        <w:t xml:space="preserve">] and </w:t>
      </w:r>
      <w:proofErr w:type="spellStart"/>
      <w:r w:rsidR="00536211">
        <w:t>ground_status</w:t>
      </w:r>
      <w:proofErr w:type="spellEnd"/>
      <w:r w:rsidR="00BC17A8">
        <w:t>[</w:t>
      </w:r>
      <w:r w:rsidR="00BC17A8">
        <w:rPr>
          <w:i/>
          <w:iCs/>
        </w:rPr>
        <w:t xml:space="preserve">n </w:t>
      </w:r>
      <w:r w:rsidR="00BC17A8">
        <w:t xml:space="preserve">x </w:t>
      </w:r>
      <w:r w:rsidR="00BC17A8">
        <w:rPr>
          <w:i/>
          <w:iCs/>
        </w:rPr>
        <w:t>g</w:t>
      </w:r>
      <w:r w:rsidR="00BC17A8">
        <w:t xml:space="preserve">], are created </w:t>
      </w:r>
      <w:r w:rsidR="00161A0D">
        <w:t>as dictionaries within the pulp framework</w:t>
      </w:r>
      <w:r w:rsidR="00782661">
        <w:t xml:space="preserve"> with the following code: </w:t>
      </w:r>
      <w:proofErr w:type="spellStart"/>
      <w:r w:rsidR="00782661">
        <w:t>pilot_status</w:t>
      </w:r>
      <w:proofErr w:type="spellEnd"/>
      <w:r w:rsidR="00782661">
        <w:t xml:space="preserve"> = </w:t>
      </w:r>
      <w:proofErr w:type="spellStart"/>
      <w:r w:rsidR="00782661">
        <w:t>pulp.LpVariable.dicts</w:t>
      </w:r>
      <w:proofErr w:type="spellEnd"/>
      <w:r w:rsidR="00782661">
        <w:t>("</w:t>
      </w:r>
      <w:proofErr w:type="spellStart"/>
      <w:r w:rsidR="00782661">
        <w:t>pilot_status</w:t>
      </w:r>
      <w:proofErr w:type="spellEnd"/>
      <w:r w:rsidR="00782661">
        <w:t>", ((</w:t>
      </w:r>
      <w:proofErr w:type="spellStart"/>
      <w:r w:rsidR="00782661">
        <w:t>Line,PILOT</w:t>
      </w:r>
      <w:proofErr w:type="spellEnd"/>
      <w:r w:rsidR="00782661">
        <w:t xml:space="preserve">) for Line  in </w:t>
      </w:r>
      <w:proofErr w:type="spellStart"/>
      <w:r w:rsidR="007468DB">
        <w:t>line_req.index</w:t>
      </w:r>
      <w:proofErr w:type="spellEnd"/>
      <w:r w:rsidR="00782661">
        <w:t xml:space="preserve"> for PILOT in </w:t>
      </w:r>
      <w:proofErr w:type="spellStart"/>
      <w:r w:rsidR="00782661">
        <w:t>pilots.index</w:t>
      </w:r>
      <w:proofErr w:type="spellEnd"/>
      <w:r w:rsidR="00782661">
        <w:t xml:space="preserve"> ), cat='Binary')</w:t>
      </w:r>
      <w:r w:rsidR="00F471CB">
        <w:t>.</w:t>
      </w:r>
    </w:p>
    <w:p w14:paraId="46B05B7C" w14:textId="07B92AD3" w:rsidR="004714E1" w:rsidRDefault="003F21C8" w:rsidP="00521F8D">
      <w:pPr>
        <w:pStyle w:val="NoSpacing"/>
        <w:ind w:firstLine="720"/>
        <w:jc w:val="both"/>
      </w:pPr>
      <w:r>
        <w:t xml:space="preserve">Next, the model is </w:t>
      </w:r>
      <w:r w:rsidR="0045195D">
        <w:t>created,</w:t>
      </w:r>
      <w:r>
        <w:t xml:space="preserve"> a</w:t>
      </w:r>
      <w:r w:rsidR="00DC22DA">
        <w:t>n</w:t>
      </w:r>
      <w:r w:rsidR="0045195D">
        <w:t>d</w:t>
      </w:r>
      <w:r w:rsidR="00DC22DA">
        <w:t xml:space="preserve"> the objective function is set</w:t>
      </w:r>
      <w:r w:rsidR="0045195D">
        <w:t xml:space="preserve">. </w:t>
      </w:r>
      <w:r w:rsidR="001B14BD">
        <w:t xml:space="preserve">For this application the Linear Program problem is set up as a Maximization </w:t>
      </w:r>
      <w:r w:rsidR="000C129D">
        <w:t xml:space="preserve">problem via the code </w:t>
      </w:r>
      <w:r w:rsidR="000C129D" w:rsidRPr="000C129D">
        <w:t xml:space="preserve">model = </w:t>
      </w:r>
      <w:proofErr w:type="spellStart"/>
      <w:r w:rsidR="000C129D" w:rsidRPr="000C129D">
        <w:t>pulp.LpProblem</w:t>
      </w:r>
      <w:proofErr w:type="spellEnd"/>
      <w:r w:rsidR="000C129D" w:rsidRPr="000C129D">
        <w:t>("</w:t>
      </w:r>
      <w:proofErr w:type="spellStart"/>
      <w:r w:rsidR="000C129D" w:rsidRPr="000C129D">
        <w:t>PilotSchedProb</w:t>
      </w:r>
      <w:proofErr w:type="spellEnd"/>
      <w:r w:rsidR="000C129D" w:rsidRPr="000C129D">
        <w:t xml:space="preserve">", </w:t>
      </w:r>
      <w:proofErr w:type="spellStart"/>
      <w:r w:rsidR="000C129D" w:rsidRPr="000C129D">
        <w:t>pulp.LpMaximize</w:t>
      </w:r>
      <w:proofErr w:type="spellEnd"/>
      <w:r w:rsidR="000C129D" w:rsidRPr="000C129D">
        <w:t>)</w:t>
      </w:r>
      <w:r w:rsidR="0045195D">
        <w:t xml:space="preserve">. </w:t>
      </w:r>
      <w:r w:rsidR="00F665CC">
        <w:t>F</w:t>
      </w:r>
      <w:r w:rsidR="00243E30">
        <w:t>or this project application</w:t>
      </w:r>
      <w:r w:rsidR="00770561">
        <w:t xml:space="preserve"> within Python</w:t>
      </w:r>
      <w:r w:rsidR="00243E30">
        <w:t xml:space="preserve">, </w:t>
      </w:r>
      <w:r w:rsidR="00770561">
        <w:t xml:space="preserve">the </w:t>
      </w:r>
      <w:r w:rsidR="008708C8">
        <w:t>objective function is defined off of increasing time between time intensive requirements</w:t>
      </w:r>
      <w:r w:rsidR="00243E30">
        <w:t>.</w:t>
      </w:r>
      <w:r w:rsidR="009C225F">
        <w:t xml:space="preserve"> </w:t>
      </w:r>
      <w:r w:rsidR="00771473">
        <w:t>Within Python, this objective function declaration appears as follows:</w:t>
      </w:r>
    </w:p>
    <w:p w14:paraId="185F67F1" w14:textId="65ACA4E9" w:rsidR="00592D39" w:rsidRDefault="00771473" w:rsidP="00521F8D">
      <w:pPr>
        <w:pStyle w:val="NoSpacing"/>
        <w:ind w:left="1440" w:hanging="720"/>
        <w:jc w:val="both"/>
      </w:pPr>
      <w:r>
        <w:t>model +=</w:t>
      </w:r>
      <w:r w:rsidR="00047738">
        <w:t xml:space="preserve"> </w:t>
      </w:r>
      <w:r>
        <w:t>pulp.lpSum(sum(sum(</w:t>
      </w:r>
      <w:r w:rsidR="00041520">
        <w:t>line_req</w:t>
      </w:r>
      <w:r>
        <w:t>[go1,line1]*pilot_status[((go1,line1),pilot)]</w:t>
      </w:r>
      <w:r w:rsidR="009C7BA6">
        <w:t>-</w:t>
      </w:r>
      <w:r w:rsidR="009C7BA6">
        <w:br/>
      </w:r>
      <w:proofErr w:type="spellStart"/>
      <w:r w:rsidR="00793D7B">
        <w:t>line_req</w:t>
      </w:r>
      <w:proofErr w:type="spellEnd"/>
      <w:r w:rsidR="00793D7B">
        <w:t xml:space="preserve"> </w:t>
      </w:r>
      <w:r>
        <w:t>[go2,line2]*</w:t>
      </w:r>
      <w:proofErr w:type="spellStart"/>
      <w:r>
        <w:t>pilot_status</w:t>
      </w:r>
      <w:proofErr w:type="spellEnd"/>
      <w:r>
        <w:t>[((go2,line2),pilot)]</w:t>
      </w:r>
      <w:r w:rsidR="00535812">
        <w:br/>
      </w:r>
      <w:r>
        <w:t xml:space="preserve">for go1,line1 in </w:t>
      </w:r>
      <w:proofErr w:type="spellStart"/>
      <w:r w:rsidR="00793D7B">
        <w:t>line_req.index</w:t>
      </w:r>
      <w:proofErr w:type="spellEnd"/>
      <w:r>
        <w:t xml:space="preserve"> for go2,line2 in </w:t>
      </w:r>
      <w:proofErr w:type="spellStart"/>
      <w:r w:rsidR="00793D7B">
        <w:t>line_req.index</w:t>
      </w:r>
      <w:proofErr w:type="spellEnd"/>
      <w:r>
        <w:t xml:space="preserve"> if go2 &lt; go1)</w:t>
      </w:r>
      <w:r w:rsidR="00535812">
        <w:br/>
      </w:r>
      <w:r>
        <w:t xml:space="preserve">for pilot in </w:t>
      </w:r>
      <w:proofErr w:type="spellStart"/>
      <w:r>
        <w:t>pilots.index</w:t>
      </w:r>
      <w:proofErr w:type="spellEnd"/>
      <w:r>
        <w:t>))</w:t>
      </w:r>
    </w:p>
    <w:p w14:paraId="58F84EFA" w14:textId="51EA971F" w:rsidR="008916FA" w:rsidRDefault="00BB5910" w:rsidP="00592D39">
      <w:pPr>
        <w:pStyle w:val="NoSpacing"/>
        <w:ind w:firstLine="720"/>
      </w:pPr>
      <w:r>
        <w:lastRenderedPageBreak/>
        <w:t>Within the</w:t>
      </w:r>
      <w:r w:rsidR="00504408">
        <w:t xml:space="preserve"> ILP model, the constraints </w:t>
      </w:r>
      <w:r w:rsidR="00592D39">
        <w:t>help define a realistic solution</w:t>
      </w:r>
      <w:r w:rsidR="001C63AA">
        <w:t xml:space="preserve"> by preventing impossible </w:t>
      </w:r>
      <w:r>
        <w:t>scheduling assignments</w:t>
      </w:r>
      <w:r w:rsidR="001C63AA">
        <w:t>.</w:t>
      </w:r>
      <w:r>
        <w:t xml:space="preserve"> </w:t>
      </w:r>
      <w:r w:rsidR="00A52F84">
        <w:t xml:space="preserve">The following is a list of </w:t>
      </w:r>
      <w:r w:rsidR="00F6249E">
        <w:t>required</w:t>
      </w:r>
      <w:r w:rsidR="00A52F84">
        <w:t xml:space="preserve"> constraints</w:t>
      </w:r>
      <w:r w:rsidR="0015279A">
        <w:t xml:space="preserve"> applied</w:t>
      </w:r>
      <w:r w:rsidR="00A52F84">
        <w:t xml:space="preserve"> within the Python project</w:t>
      </w:r>
      <w:r w:rsidR="004B1FD0">
        <w:t xml:space="preserve"> application:</w:t>
      </w:r>
    </w:p>
    <w:p w14:paraId="6207974F" w14:textId="451182DC" w:rsidR="004867C0" w:rsidRDefault="004867C0" w:rsidP="004867C0">
      <w:pPr>
        <w:pStyle w:val="Caption"/>
        <w:keepNext/>
      </w:pPr>
      <w:r>
        <w:t xml:space="preserve">Table </w:t>
      </w:r>
      <w:fldSimple w:instr=" SEQ Table \* ARABIC ">
        <w:r>
          <w:rPr>
            <w:noProof/>
          </w:rPr>
          <w:t>1</w:t>
        </w:r>
      </w:fldSimple>
      <w:r>
        <w:t xml:space="preserve"> - Required Scheduling Constraints</w:t>
      </w:r>
    </w:p>
    <w:tbl>
      <w:tblPr>
        <w:tblStyle w:val="TableGrid"/>
        <w:tblW w:w="9450" w:type="dxa"/>
        <w:tblInd w:w="-5" w:type="dxa"/>
        <w:tblLayout w:type="fixed"/>
        <w:tblLook w:val="04A0" w:firstRow="1" w:lastRow="0" w:firstColumn="1" w:lastColumn="0" w:noHBand="0" w:noVBand="1"/>
      </w:tblPr>
      <w:tblGrid>
        <w:gridCol w:w="2514"/>
        <w:gridCol w:w="6936"/>
      </w:tblGrid>
      <w:tr w:rsidR="00975594" w:rsidRPr="000C7F13" w14:paraId="3E691540" w14:textId="77777777" w:rsidTr="00975594">
        <w:tc>
          <w:tcPr>
            <w:tcW w:w="2514" w:type="dxa"/>
          </w:tcPr>
          <w:p w14:paraId="6702A5F3" w14:textId="011BC7D2" w:rsidR="00987A1D" w:rsidRPr="000C7F13" w:rsidRDefault="00987A1D" w:rsidP="008D59A7">
            <w:pPr>
              <w:pStyle w:val="NoSpacing"/>
            </w:pPr>
            <w:r>
              <w:t>A qualified pilot must perform the required ground duty for each go</w:t>
            </w:r>
          </w:p>
        </w:tc>
        <w:tc>
          <w:tcPr>
            <w:tcW w:w="6936" w:type="dxa"/>
          </w:tcPr>
          <w:p w14:paraId="73390A3D" w14:textId="1C3D10CF" w:rsidR="00B6014F" w:rsidRDefault="00B6014F" w:rsidP="00B6014F">
            <w:pPr>
              <w:pStyle w:val="NoSpacing"/>
              <w:ind w:left="550" w:hanging="550"/>
            </w:pPr>
            <w:r>
              <w:t xml:space="preserve">for </w:t>
            </w:r>
            <w:proofErr w:type="spellStart"/>
            <w:r>
              <w:t>i</w:t>
            </w:r>
            <w:proofErr w:type="spellEnd"/>
            <w:r>
              <w:t xml:space="preserve"> in range(1,10):</w:t>
            </w:r>
          </w:p>
          <w:p w14:paraId="6BA54586" w14:textId="6E4AB7F9" w:rsidR="00987A1D" w:rsidRDefault="00B6014F" w:rsidP="00B6014F">
            <w:pPr>
              <w:pStyle w:val="NoSpacing"/>
              <w:ind w:left="550" w:hanging="550"/>
            </w:pPr>
            <w:r>
              <w:t xml:space="preserve">    model+= sum(</w:t>
            </w:r>
            <w:proofErr w:type="spellStart"/>
            <w:r>
              <w:t>ground_duty</w:t>
            </w:r>
            <w:proofErr w:type="spellEnd"/>
            <w:r>
              <w:t>[</w:t>
            </w:r>
            <w:proofErr w:type="spellStart"/>
            <w:r>
              <w:t>i,x</w:t>
            </w:r>
            <w:proofErr w:type="spellEnd"/>
            <w:r>
              <w:t>]*</w:t>
            </w:r>
            <w:proofErr w:type="spellStart"/>
            <w:r>
              <w:t>pilot_quals.loc</w:t>
            </w:r>
            <w:proofErr w:type="spellEnd"/>
            <w:r>
              <w:t xml:space="preserve">[x,'TOP3'] for x in </w:t>
            </w:r>
            <w:proofErr w:type="spellStart"/>
            <w:r>
              <w:t>pilots.index</w:t>
            </w:r>
            <w:proofErr w:type="spellEnd"/>
            <w:r>
              <w:t>) == 1</w:t>
            </w:r>
          </w:p>
        </w:tc>
      </w:tr>
      <w:tr w:rsidR="00975594" w:rsidRPr="000C7F13" w14:paraId="3AA28085" w14:textId="77777777" w:rsidTr="00975594">
        <w:tc>
          <w:tcPr>
            <w:tcW w:w="2514" w:type="dxa"/>
          </w:tcPr>
          <w:p w14:paraId="7028BE6E" w14:textId="7FE048E7" w:rsidR="00B6014F" w:rsidRPr="000C7F13" w:rsidRDefault="00E737A5" w:rsidP="008D59A7">
            <w:pPr>
              <w:pStyle w:val="NoSpacing"/>
            </w:pPr>
            <w:r>
              <w:t>Only one pilot can perform the required ground duty</w:t>
            </w:r>
          </w:p>
        </w:tc>
        <w:tc>
          <w:tcPr>
            <w:tcW w:w="6936" w:type="dxa"/>
          </w:tcPr>
          <w:p w14:paraId="6D6C4783" w14:textId="77777777" w:rsidR="00E737A5" w:rsidRDefault="00E737A5" w:rsidP="00E737A5">
            <w:pPr>
              <w:pStyle w:val="NoSpacing"/>
              <w:ind w:left="550" w:hanging="550"/>
            </w:pPr>
            <w:r>
              <w:t xml:space="preserve">for </w:t>
            </w:r>
            <w:proofErr w:type="spellStart"/>
            <w:r>
              <w:t>i</w:t>
            </w:r>
            <w:proofErr w:type="spellEnd"/>
            <w:r>
              <w:t xml:space="preserve"> in range(1,10):</w:t>
            </w:r>
          </w:p>
          <w:p w14:paraId="661E7CB1" w14:textId="70FCDE3E" w:rsidR="00B6014F" w:rsidRDefault="00E737A5" w:rsidP="00E737A5">
            <w:pPr>
              <w:pStyle w:val="NoSpacing"/>
              <w:ind w:left="550" w:hanging="550"/>
            </w:pPr>
            <w:r>
              <w:t xml:space="preserve">    model+= sum(</w:t>
            </w:r>
            <w:proofErr w:type="spellStart"/>
            <w:r>
              <w:t>ground_duty</w:t>
            </w:r>
            <w:proofErr w:type="spellEnd"/>
            <w:r>
              <w:t>[</w:t>
            </w:r>
            <w:proofErr w:type="spellStart"/>
            <w:r>
              <w:t>i,x</w:t>
            </w:r>
            <w:proofErr w:type="spellEnd"/>
            <w:r>
              <w:t xml:space="preserve">] for x in </w:t>
            </w:r>
            <w:proofErr w:type="spellStart"/>
            <w:r>
              <w:t>pilots.index</w:t>
            </w:r>
            <w:proofErr w:type="spellEnd"/>
            <w:r>
              <w:t>) == 1</w:t>
            </w:r>
          </w:p>
        </w:tc>
      </w:tr>
      <w:tr w:rsidR="00975594" w:rsidRPr="000C7F13" w14:paraId="60D076F2" w14:textId="53864B71" w:rsidTr="00975594">
        <w:tc>
          <w:tcPr>
            <w:tcW w:w="2514" w:type="dxa"/>
          </w:tcPr>
          <w:p w14:paraId="45C2E4CD" w14:textId="77777777" w:rsidR="00AF44F4" w:rsidRPr="000C7F13" w:rsidRDefault="00AF44F4" w:rsidP="008D59A7">
            <w:pPr>
              <w:pStyle w:val="NoSpacing"/>
            </w:pPr>
            <w:r w:rsidRPr="000C7F13">
              <w:t>A pilot flying a specific line must meet the required qualification level</w:t>
            </w:r>
          </w:p>
        </w:tc>
        <w:tc>
          <w:tcPr>
            <w:tcW w:w="6936" w:type="dxa"/>
          </w:tcPr>
          <w:p w14:paraId="62091A65" w14:textId="30EE388F" w:rsidR="00AF44F4" w:rsidRPr="000C7F13" w:rsidRDefault="000C535B" w:rsidP="00F87F17">
            <w:pPr>
              <w:pStyle w:val="NoSpacing"/>
              <w:ind w:left="550" w:hanging="550"/>
            </w:pPr>
            <w:r>
              <w:t xml:space="preserve">for line in </w:t>
            </w:r>
            <w:proofErr w:type="spellStart"/>
            <w:r w:rsidR="007468DB">
              <w:t>line_req.index</w:t>
            </w:r>
            <w:proofErr w:type="spellEnd"/>
            <w:r>
              <w:t>:</w:t>
            </w:r>
            <w:r w:rsidR="00F87F17">
              <w:br/>
            </w:r>
            <w:r>
              <w:t>model</w:t>
            </w:r>
            <w:r w:rsidR="00F87F17">
              <w:br/>
            </w:r>
            <w:r>
              <w:t>+=sum(</w:t>
            </w:r>
            <w:proofErr w:type="spellStart"/>
            <w:r>
              <w:t>pilot_status</w:t>
            </w:r>
            <w:proofErr w:type="spellEnd"/>
            <w:r>
              <w:t>[(</w:t>
            </w:r>
            <w:proofErr w:type="spellStart"/>
            <w:r>
              <w:t>line,x</w:t>
            </w:r>
            <w:proofErr w:type="spellEnd"/>
            <w:r>
              <w:t>)]*</w:t>
            </w:r>
            <w:proofErr w:type="spellStart"/>
            <w:r>
              <w:t>pilot_quals.loc</w:t>
            </w:r>
            <w:proofErr w:type="spellEnd"/>
            <w:r>
              <w:t>[</w:t>
            </w:r>
            <w:proofErr w:type="spellStart"/>
            <w:r>
              <w:t>x,'QUAL</w:t>
            </w:r>
            <w:proofErr w:type="spellEnd"/>
            <w:r>
              <w:t>']</w:t>
            </w:r>
            <w:r w:rsidR="00CB43AB">
              <w:t xml:space="preserve"> </w:t>
            </w:r>
            <w:r>
              <w:t xml:space="preserve">for x in </w:t>
            </w:r>
            <w:proofErr w:type="spellStart"/>
            <w:r>
              <w:t>pilots.index</w:t>
            </w:r>
            <w:proofErr w:type="spellEnd"/>
            <w:r>
              <w:t xml:space="preserve">) &gt;= </w:t>
            </w:r>
            <w:proofErr w:type="spellStart"/>
            <w:r>
              <w:t>lines.loc</w:t>
            </w:r>
            <w:proofErr w:type="spellEnd"/>
            <w:r>
              <w:t>[line, 'Requirement']</w:t>
            </w:r>
          </w:p>
        </w:tc>
      </w:tr>
      <w:tr w:rsidR="00975594" w:rsidRPr="000C7F13" w14:paraId="3BBDC56A" w14:textId="2E11E523" w:rsidTr="00975594">
        <w:tc>
          <w:tcPr>
            <w:tcW w:w="2514" w:type="dxa"/>
          </w:tcPr>
          <w:p w14:paraId="38700006" w14:textId="77777777" w:rsidR="00AF44F4" w:rsidRPr="000C7F13" w:rsidRDefault="00AF44F4" w:rsidP="008D59A7">
            <w:pPr>
              <w:pStyle w:val="NoSpacing"/>
            </w:pPr>
            <w:r w:rsidRPr="000C7F13">
              <w:t>Only one pilot can fly each line.</w:t>
            </w:r>
          </w:p>
        </w:tc>
        <w:tc>
          <w:tcPr>
            <w:tcW w:w="6936" w:type="dxa"/>
          </w:tcPr>
          <w:p w14:paraId="7F9047FA" w14:textId="1F515CA5" w:rsidR="00AF44F4" w:rsidRPr="000C7F13" w:rsidRDefault="00582A07" w:rsidP="00F87F17">
            <w:pPr>
              <w:pStyle w:val="NoSpacing"/>
              <w:ind w:left="550" w:hanging="550"/>
            </w:pPr>
            <w:r>
              <w:t xml:space="preserve">for line in </w:t>
            </w:r>
            <w:proofErr w:type="spellStart"/>
            <w:r w:rsidR="007468DB">
              <w:t>line_req.index</w:t>
            </w:r>
            <w:proofErr w:type="spellEnd"/>
            <w:r>
              <w:t>:</w:t>
            </w:r>
            <w:r w:rsidR="00F87F17">
              <w:br/>
            </w:r>
            <w:r w:rsidRPr="00582A07">
              <w:t>model += sum(</w:t>
            </w:r>
            <w:proofErr w:type="spellStart"/>
            <w:r w:rsidRPr="00582A07">
              <w:t>pilot_status</w:t>
            </w:r>
            <w:proofErr w:type="spellEnd"/>
            <w:r w:rsidRPr="00582A07">
              <w:t>[(</w:t>
            </w:r>
            <w:proofErr w:type="spellStart"/>
            <w:r w:rsidRPr="00582A07">
              <w:t>line,x</w:t>
            </w:r>
            <w:proofErr w:type="spellEnd"/>
            <w:r w:rsidRPr="00582A07">
              <w:t xml:space="preserve">)] for x in </w:t>
            </w:r>
            <w:proofErr w:type="spellStart"/>
            <w:r w:rsidRPr="00582A07">
              <w:t>pilots.index</w:t>
            </w:r>
            <w:proofErr w:type="spellEnd"/>
            <w:r w:rsidRPr="00582A07">
              <w:t>) == 1</w:t>
            </w:r>
          </w:p>
        </w:tc>
      </w:tr>
      <w:tr w:rsidR="00975594" w:rsidRPr="000C7F13" w14:paraId="351CC9EE" w14:textId="103FE6FD" w:rsidTr="00975594">
        <w:tc>
          <w:tcPr>
            <w:tcW w:w="2514" w:type="dxa"/>
          </w:tcPr>
          <w:p w14:paraId="7A4B482C" w14:textId="77777777" w:rsidR="00AF44F4" w:rsidRPr="000C7F13" w:rsidRDefault="00AF44F4" w:rsidP="008D59A7">
            <w:pPr>
              <w:pStyle w:val="NoSpacing"/>
            </w:pPr>
            <w:r w:rsidRPr="000C7F13">
              <w:t>A pilot can only fly once within each go.</w:t>
            </w:r>
          </w:p>
        </w:tc>
        <w:tc>
          <w:tcPr>
            <w:tcW w:w="6936" w:type="dxa"/>
          </w:tcPr>
          <w:p w14:paraId="6B3AB4F1" w14:textId="77777777" w:rsidR="00DF50D1" w:rsidRDefault="00CC304C" w:rsidP="00DF50D1">
            <w:pPr>
              <w:pStyle w:val="NoSpacing"/>
            </w:pPr>
            <w:r>
              <w:t xml:space="preserve">for pilot in </w:t>
            </w:r>
            <w:proofErr w:type="spellStart"/>
            <w:r>
              <w:t>pilots.index</w:t>
            </w:r>
            <w:proofErr w:type="spellEnd"/>
            <w:r>
              <w:t>:</w:t>
            </w:r>
          </w:p>
          <w:p w14:paraId="09D7BC66" w14:textId="77777777" w:rsidR="00DF50D1" w:rsidRDefault="00CC304C" w:rsidP="00DF50D1">
            <w:pPr>
              <w:pStyle w:val="NoSpacing"/>
              <w:ind w:left="350"/>
            </w:pPr>
            <w:r>
              <w:t>for go in range(1,10):</w:t>
            </w:r>
          </w:p>
          <w:p w14:paraId="7E8D3CC4" w14:textId="5279E67D" w:rsidR="00AF44F4" w:rsidRPr="000C7F13" w:rsidRDefault="00CC304C" w:rsidP="00DF50D1">
            <w:pPr>
              <w:pStyle w:val="NoSpacing"/>
              <w:ind w:left="1070" w:hanging="270"/>
            </w:pPr>
            <w:r>
              <w:t>model += (sum((</w:t>
            </w:r>
            <w:proofErr w:type="spellStart"/>
            <w:r>
              <w:t>pilot_status</w:t>
            </w:r>
            <w:proofErr w:type="spellEnd"/>
            <w:r>
              <w:t xml:space="preserve">[((go2,line2),pilot)] for go2,line2 in </w:t>
            </w:r>
            <w:proofErr w:type="spellStart"/>
            <w:r w:rsidR="007468DB">
              <w:t>line_req.index</w:t>
            </w:r>
            <w:proofErr w:type="spellEnd"/>
            <w:r>
              <w:t xml:space="preserve"> if go2==go)) +</w:t>
            </w:r>
            <w:r w:rsidR="00DF50D1">
              <w:t xml:space="preserve"> </w:t>
            </w:r>
            <w:proofErr w:type="spellStart"/>
            <w:r>
              <w:t>ground_duty</w:t>
            </w:r>
            <w:proofErr w:type="spellEnd"/>
            <w:r>
              <w:t>[</w:t>
            </w:r>
            <w:proofErr w:type="spellStart"/>
            <w:r>
              <w:t>go,pilot</w:t>
            </w:r>
            <w:proofErr w:type="spellEnd"/>
            <w:r>
              <w:t>]) &lt;= 1</w:t>
            </w:r>
          </w:p>
        </w:tc>
      </w:tr>
      <w:tr w:rsidR="00975594" w:rsidRPr="000C7F13" w14:paraId="16DF8839" w14:textId="7C9BDB50" w:rsidTr="00975594">
        <w:tc>
          <w:tcPr>
            <w:tcW w:w="2514" w:type="dxa"/>
          </w:tcPr>
          <w:p w14:paraId="2C7B7260" w14:textId="77777777" w:rsidR="00AF44F4" w:rsidRPr="000C7F13" w:rsidRDefault="00AF44F4" w:rsidP="008D59A7">
            <w:pPr>
              <w:pStyle w:val="NoSpacing"/>
            </w:pPr>
            <w:r w:rsidRPr="000C7F13">
              <w:t>A pilot cannot fly if he is unavailable to fly for that go.</w:t>
            </w:r>
          </w:p>
        </w:tc>
        <w:tc>
          <w:tcPr>
            <w:tcW w:w="6936" w:type="dxa"/>
          </w:tcPr>
          <w:p w14:paraId="7445FAE4" w14:textId="02E300E3" w:rsidR="001178D4" w:rsidRDefault="001178D4" w:rsidP="001178D4">
            <w:pPr>
              <w:pStyle w:val="NoSpacing"/>
            </w:pPr>
            <w:r>
              <w:t xml:space="preserve">for </w:t>
            </w:r>
            <w:proofErr w:type="spellStart"/>
            <w:r>
              <w:t>go,line</w:t>
            </w:r>
            <w:proofErr w:type="spellEnd"/>
            <w:r>
              <w:t xml:space="preserve"> in </w:t>
            </w:r>
            <w:proofErr w:type="spellStart"/>
            <w:r w:rsidR="007468DB">
              <w:t>line_req.index</w:t>
            </w:r>
            <w:proofErr w:type="spellEnd"/>
            <w:r>
              <w:t>:</w:t>
            </w:r>
          </w:p>
          <w:p w14:paraId="3BB6F77D" w14:textId="77777777" w:rsidR="001178D4" w:rsidRDefault="001178D4" w:rsidP="001178D4">
            <w:pPr>
              <w:pStyle w:val="NoSpacing"/>
            </w:pPr>
            <w:r>
              <w:t xml:space="preserve">    for pilot in </w:t>
            </w:r>
            <w:proofErr w:type="spellStart"/>
            <w:r>
              <w:t>pilots.index</w:t>
            </w:r>
            <w:proofErr w:type="spellEnd"/>
            <w:r>
              <w:t>:</w:t>
            </w:r>
          </w:p>
          <w:p w14:paraId="75413738" w14:textId="77777777" w:rsidR="001178D4" w:rsidRDefault="001178D4" w:rsidP="001178D4">
            <w:pPr>
              <w:pStyle w:val="NoSpacing"/>
            </w:pPr>
            <w:r>
              <w:t xml:space="preserve">        if(</w:t>
            </w:r>
            <w:proofErr w:type="spellStart"/>
            <w:r>
              <w:t>pilots.loc</w:t>
            </w:r>
            <w:proofErr w:type="spellEnd"/>
            <w:r>
              <w:t>[pilot][go-1]):</w:t>
            </w:r>
          </w:p>
          <w:p w14:paraId="023990EA" w14:textId="6566EDBE" w:rsidR="00AF44F4" w:rsidRPr="000C7F13" w:rsidRDefault="001178D4" w:rsidP="001178D4">
            <w:pPr>
              <w:pStyle w:val="NoSpacing"/>
            </w:pPr>
            <w:r>
              <w:t xml:space="preserve">               model += </w:t>
            </w:r>
            <w:proofErr w:type="spellStart"/>
            <w:r>
              <w:t>pilot_status</w:t>
            </w:r>
            <w:proofErr w:type="spellEnd"/>
            <w:r>
              <w:t>[((</w:t>
            </w:r>
            <w:proofErr w:type="spellStart"/>
            <w:r>
              <w:t>go,line</w:t>
            </w:r>
            <w:proofErr w:type="spellEnd"/>
            <w:r>
              <w:t>),pilot)] == 0</w:t>
            </w:r>
          </w:p>
        </w:tc>
      </w:tr>
    </w:tbl>
    <w:p w14:paraId="373055FA" w14:textId="4B8A6B55" w:rsidR="00975594" w:rsidRDefault="00EA6308" w:rsidP="009D6628">
      <w:pPr>
        <w:pStyle w:val="NoSpacing"/>
        <w:ind w:firstLine="720"/>
        <w:jc w:val="both"/>
      </w:pPr>
      <w:r>
        <w:t xml:space="preserve">Because ILP simplification made some </w:t>
      </w:r>
      <w:r w:rsidR="000A72FB">
        <w:t>scheduling priorities</w:t>
      </w:r>
      <w:r>
        <w:t xml:space="preserve"> difficult to </w:t>
      </w:r>
      <w:r w:rsidR="000A72FB">
        <w:t>code linearly, some scheduling objectives can be added to constraints.</w:t>
      </w:r>
      <w:r w:rsidR="00165C32">
        <w:t xml:space="preserve"> </w:t>
      </w:r>
      <w:r w:rsidR="005272B5">
        <w:t xml:space="preserve">These constraints may take viable solutions out </w:t>
      </w:r>
      <w:r w:rsidR="005272B5">
        <w:lastRenderedPageBreak/>
        <w:t xml:space="preserve">of the search space, but </w:t>
      </w:r>
      <w:r w:rsidR="009D1B62">
        <w:t>ideally</w:t>
      </w:r>
      <w:r w:rsidR="00004AC7">
        <w:t xml:space="preserve"> maintain a </w:t>
      </w:r>
      <w:r w:rsidR="008A2CB4">
        <w:t>better-quality</w:t>
      </w:r>
      <w:r w:rsidR="00004AC7">
        <w:t xml:space="preserve"> solution space.</w:t>
      </w:r>
      <w:r w:rsidR="000A72FB">
        <w:t xml:space="preserve"> </w:t>
      </w:r>
      <w:r w:rsidR="00004AC7">
        <w:t xml:space="preserve">If a schedule is unable to be found with these constraint in place, it may be removed to find some alternate solution. </w:t>
      </w:r>
      <w:r w:rsidR="00817C2C">
        <w:t xml:space="preserve">An example of a constraint in this category that was used in this project is flying a pilot in consecutive go’s. </w:t>
      </w:r>
      <w:r w:rsidR="00BE44FD">
        <w:t>While a pilot may be able to fly</w:t>
      </w:r>
      <w:r w:rsidR="00822D04">
        <w:t xml:space="preserve"> on consecutive go’s, it is generally difficult to adequately prepare</w:t>
      </w:r>
      <w:r w:rsidR="00482E20">
        <w:t xml:space="preserve"> for the flight on the subsequent go. </w:t>
      </w:r>
      <w:r w:rsidR="008A2CB4">
        <w:t>This constraint was added as follows</w:t>
      </w:r>
      <w:r w:rsidR="004B1FD0">
        <w:t>:</w:t>
      </w:r>
    </w:p>
    <w:p w14:paraId="6F494EB6" w14:textId="1CE2E1F4" w:rsidR="004867C0" w:rsidRDefault="004867C0" w:rsidP="004867C0">
      <w:pPr>
        <w:pStyle w:val="Caption"/>
        <w:keepNext/>
      </w:pPr>
      <w:r>
        <w:t xml:space="preserve">Table </w:t>
      </w:r>
      <w:fldSimple w:instr=" SEQ Table \* ARABIC ">
        <w:r>
          <w:rPr>
            <w:noProof/>
          </w:rPr>
          <w:t>2</w:t>
        </w:r>
      </w:fldSimple>
      <w:r>
        <w:t xml:space="preserve"> - Desired Scheduling Constraints</w:t>
      </w:r>
    </w:p>
    <w:tbl>
      <w:tblPr>
        <w:tblStyle w:val="TableGrid"/>
        <w:tblW w:w="0" w:type="auto"/>
        <w:tblLook w:val="04A0" w:firstRow="1" w:lastRow="0" w:firstColumn="1" w:lastColumn="0" w:noHBand="0" w:noVBand="1"/>
      </w:tblPr>
      <w:tblGrid>
        <w:gridCol w:w="1375"/>
        <w:gridCol w:w="7975"/>
      </w:tblGrid>
      <w:tr w:rsidR="00975594" w:rsidRPr="00975594" w14:paraId="5F26E38D" w14:textId="77777777" w:rsidTr="004867C0">
        <w:tc>
          <w:tcPr>
            <w:tcW w:w="1375" w:type="dxa"/>
          </w:tcPr>
          <w:p w14:paraId="6A470407" w14:textId="77777777" w:rsidR="00975594" w:rsidRPr="00975594" w:rsidRDefault="00975594" w:rsidP="00E864E2">
            <w:pPr>
              <w:pStyle w:val="NoSpacing"/>
            </w:pPr>
            <w:r w:rsidRPr="00975594">
              <w:t>A pilot cannot fly in two consecutive go’s.</w:t>
            </w:r>
          </w:p>
        </w:tc>
        <w:tc>
          <w:tcPr>
            <w:tcW w:w="7975" w:type="dxa"/>
          </w:tcPr>
          <w:p w14:paraId="05302A4D" w14:textId="77777777" w:rsidR="00EC22A5" w:rsidRDefault="00EC22A5" w:rsidP="00EC22A5">
            <w:pPr>
              <w:pStyle w:val="NoSpacing"/>
            </w:pPr>
            <w:r>
              <w:t xml:space="preserve">for pilot in </w:t>
            </w:r>
            <w:proofErr w:type="spellStart"/>
            <w:r>
              <w:t>pilots.index</w:t>
            </w:r>
            <w:proofErr w:type="spellEnd"/>
            <w:r>
              <w:t>:</w:t>
            </w:r>
          </w:p>
          <w:p w14:paraId="053403E0" w14:textId="46BF1C84" w:rsidR="00EC22A5" w:rsidRDefault="00EC22A5" w:rsidP="00EC22A5">
            <w:pPr>
              <w:pStyle w:val="NoSpacing"/>
            </w:pPr>
            <w:r>
              <w:t xml:space="preserve">    for go1,line1 in </w:t>
            </w:r>
            <w:proofErr w:type="spellStart"/>
            <w:r w:rsidR="007468DB">
              <w:t>line_req.index</w:t>
            </w:r>
            <w:proofErr w:type="spellEnd"/>
            <w:r>
              <w:t>:</w:t>
            </w:r>
          </w:p>
          <w:p w14:paraId="7172DCFA" w14:textId="56CCC919" w:rsidR="00EC22A5" w:rsidRDefault="00EC22A5" w:rsidP="00EC22A5">
            <w:pPr>
              <w:pStyle w:val="NoSpacing"/>
              <w:ind w:left="900" w:hanging="310"/>
            </w:pPr>
            <w:r>
              <w:t xml:space="preserve">model +=pilot_status[((go1,line1),pilot)]+sum(pilot_status[((go2,line2),pilot)] for go2,line2 in </w:t>
            </w:r>
            <w:proofErr w:type="spellStart"/>
            <w:r w:rsidR="007468DB">
              <w:t>line_req.index</w:t>
            </w:r>
            <w:proofErr w:type="spellEnd"/>
            <w:r>
              <w:t xml:space="preserve"> if go2==(go1+1)) &lt;= 1 </w:t>
            </w:r>
          </w:p>
          <w:p w14:paraId="41727608" w14:textId="5E94456D" w:rsidR="00975594" w:rsidRPr="00975594" w:rsidRDefault="00EC22A5" w:rsidP="00EC22A5">
            <w:pPr>
              <w:pStyle w:val="NoSpacing"/>
            </w:pPr>
            <w:r>
              <w:t xml:space="preserve">        </w:t>
            </w:r>
          </w:p>
        </w:tc>
      </w:tr>
    </w:tbl>
    <w:p w14:paraId="2926958A" w14:textId="2AE7AAE0" w:rsidR="00280687" w:rsidRDefault="006A395D" w:rsidP="006F7E73">
      <w:pPr>
        <w:pStyle w:val="NoSpacing"/>
        <w:ind w:firstLine="720"/>
        <w:jc w:val="both"/>
      </w:pPr>
      <w:r>
        <w:t>With</w:t>
      </w:r>
      <w:r w:rsidR="00B5190A">
        <w:t xml:space="preserve"> all of these constraints</w:t>
      </w:r>
      <w:r w:rsidR="002C57A2">
        <w:t xml:space="preserve"> defined over all 2000 variables, </w:t>
      </w:r>
      <w:r w:rsidR="00BA50A3">
        <w:t xml:space="preserve">writing the problem on single line </w:t>
      </w:r>
      <w:r w:rsidR="00434E87">
        <w:t>12-point</w:t>
      </w:r>
      <w:r w:rsidR="00BA50A3">
        <w:t xml:space="preserve"> font can take over</w:t>
      </w:r>
      <w:r w:rsidR="00224DE5">
        <w:t xml:space="preserve"> </w:t>
      </w:r>
      <w:r w:rsidR="00D35B47">
        <w:t>300</w:t>
      </w:r>
      <w:r w:rsidR="00224DE5">
        <w:t xml:space="preserve"> pages</w:t>
      </w:r>
      <w:r w:rsidR="00BA50A3">
        <w:t>.</w:t>
      </w:r>
      <w:r w:rsidR="003E01EF">
        <w:t xml:space="preserve"> We’ll spare including that ILP problem definition in favor of the above </w:t>
      </w:r>
      <w:r w:rsidR="00374B87">
        <w:t>constraint definition tables.</w:t>
      </w:r>
    </w:p>
    <w:p w14:paraId="14930EA5" w14:textId="0C75F5A5" w:rsidR="00374B87" w:rsidRDefault="001E029A" w:rsidP="006F7E73">
      <w:pPr>
        <w:pStyle w:val="NoSpacing"/>
        <w:ind w:firstLine="720"/>
        <w:jc w:val="both"/>
      </w:pPr>
      <w:r>
        <w:t>With the variables, objective, and constraints defined</w:t>
      </w:r>
      <w:r w:rsidR="00E91E6B">
        <w:t xml:space="preserve">, </w:t>
      </w:r>
      <w:r w:rsidR="009C0AD3">
        <w:t xml:space="preserve">the final step is </w:t>
      </w:r>
      <w:r w:rsidR="00E91E6B">
        <w:t xml:space="preserve">to run the model in </w:t>
      </w:r>
      <w:proofErr w:type="spellStart"/>
      <w:r w:rsidR="00E91E6B">
        <w:t>PuLP</w:t>
      </w:r>
      <w:proofErr w:type="spellEnd"/>
      <w:r w:rsidR="00160879">
        <w:t xml:space="preserve">. </w:t>
      </w:r>
      <w:proofErr w:type="spellStart"/>
      <w:r w:rsidR="007C02F2">
        <w:t>PuLP</w:t>
      </w:r>
      <w:proofErr w:type="spellEnd"/>
      <w:r w:rsidR="00E562EB">
        <w:t xml:space="preserve"> models the LP and allows multiple different solvers to be applied to the problem including </w:t>
      </w:r>
      <w:r w:rsidR="00D94076" w:rsidRPr="00D94076">
        <w:t xml:space="preserve">GLPK, COIN-OR CLP/CBC, CPLEX, GUROBI, MOSEK, XPRESS, CHOCO, MIPCL, </w:t>
      </w:r>
      <w:r w:rsidR="00C252AE">
        <w:t xml:space="preserve">and </w:t>
      </w:r>
      <w:r w:rsidR="00D94076" w:rsidRPr="00D94076">
        <w:t>SCIP</w:t>
      </w:r>
      <w:sdt>
        <w:sdtPr>
          <w:id w:val="1817828406"/>
          <w:citation/>
        </w:sdtPr>
        <w:sdtEndPr/>
        <w:sdtContent>
          <w:r w:rsidR="002A648E">
            <w:fldChar w:fldCharType="begin"/>
          </w:r>
          <w:r w:rsidR="002A648E">
            <w:instrText xml:space="preserve"> CITATION Mit20 \l 1033 </w:instrText>
          </w:r>
          <w:r w:rsidR="002A648E">
            <w:fldChar w:fldCharType="separate"/>
          </w:r>
          <w:r w:rsidR="006F7E73">
            <w:rPr>
              <w:noProof/>
            </w:rPr>
            <w:t xml:space="preserve"> (Mitchell &amp; Roy, 2020)</w:t>
          </w:r>
          <w:r w:rsidR="002A648E">
            <w:fldChar w:fldCharType="end"/>
          </w:r>
        </w:sdtContent>
      </w:sdt>
      <w:r w:rsidR="00465E84">
        <w:t xml:space="preserve">.  A </w:t>
      </w:r>
      <w:proofErr w:type="spellStart"/>
      <w:r w:rsidR="00465E84">
        <w:t>PuLP</w:t>
      </w:r>
      <w:proofErr w:type="spellEnd"/>
      <w:r w:rsidR="00465E84">
        <w:t xml:space="preserve"> model without a specific solver defaults to CBC or </w:t>
      </w:r>
      <w:r w:rsidR="006C2E07">
        <w:t>Coin-</w:t>
      </w:r>
      <w:r w:rsidR="00940716">
        <w:t xml:space="preserve">or Branch and Cut, which is an open-sourced </w:t>
      </w:r>
      <w:r w:rsidR="00940716" w:rsidRPr="00940716">
        <w:t>mixed integer linear programming solver written in C++</w:t>
      </w:r>
      <w:sdt>
        <w:sdtPr>
          <w:id w:val="-1784870335"/>
          <w:citation/>
        </w:sdtPr>
        <w:sdtEndPr/>
        <w:sdtContent>
          <w:r w:rsidR="002A648E">
            <w:fldChar w:fldCharType="begin"/>
          </w:r>
          <w:r w:rsidR="002A648E">
            <w:instrText xml:space="preserve"> CITATION joh \l 1033 </w:instrText>
          </w:r>
          <w:r w:rsidR="002A648E">
            <w:fldChar w:fldCharType="separate"/>
          </w:r>
          <w:r w:rsidR="006F7E73">
            <w:rPr>
              <w:noProof/>
            </w:rPr>
            <w:t xml:space="preserve"> (johnjforrest, et al., n.d.)</w:t>
          </w:r>
          <w:r w:rsidR="002A648E">
            <w:fldChar w:fldCharType="end"/>
          </w:r>
        </w:sdtContent>
      </w:sdt>
      <w:r w:rsidR="009A7A7E">
        <w:t>.</w:t>
      </w:r>
      <w:r w:rsidR="00EB160F">
        <w:t xml:space="preserve"> Solving the model </w:t>
      </w:r>
      <w:r w:rsidR="007C2D41">
        <w:t xml:space="preserve">via the default solver </w:t>
      </w:r>
      <w:r w:rsidR="00EB160F">
        <w:t xml:space="preserve">is simply done via a </w:t>
      </w:r>
      <w:proofErr w:type="spellStart"/>
      <w:r w:rsidR="00EB160F">
        <w:t>model.solve</w:t>
      </w:r>
      <w:proofErr w:type="spellEnd"/>
      <w:r w:rsidR="00EB160F">
        <w:t xml:space="preserve">() command. One nuance of </w:t>
      </w:r>
      <w:proofErr w:type="spellStart"/>
      <w:r w:rsidR="00EB160F">
        <w:t>PuLP</w:t>
      </w:r>
      <w:proofErr w:type="spellEnd"/>
      <w:r w:rsidR="00EB160F">
        <w:t xml:space="preserve"> is that it will not return an error in an unsolvable problem. </w:t>
      </w:r>
      <w:r w:rsidR="002939E1">
        <w:t xml:space="preserve">Therefore, it is recommended to check that the solver found an optimum solution through a </w:t>
      </w:r>
      <w:proofErr w:type="spellStart"/>
      <w:r w:rsidR="00A64857" w:rsidRPr="00A64857">
        <w:t>pulp.LpStatus</w:t>
      </w:r>
      <w:proofErr w:type="spellEnd"/>
      <w:r w:rsidR="00A64857" w:rsidRPr="00A64857">
        <w:t>[</w:t>
      </w:r>
      <w:proofErr w:type="spellStart"/>
      <w:r w:rsidR="00A64857" w:rsidRPr="00A64857">
        <w:t>model.status</w:t>
      </w:r>
      <w:proofErr w:type="spellEnd"/>
      <w:r w:rsidR="00A64857" w:rsidRPr="00A64857">
        <w:t>]</w:t>
      </w:r>
      <w:r w:rsidR="00A64857">
        <w:t xml:space="preserve"> command.</w:t>
      </w:r>
      <w:r w:rsidR="009359D3">
        <w:t xml:space="preserve"> For the example problem described above, </w:t>
      </w:r>
      <w:proofErr w:type="spellStart"/>
      <w:r w:rsidR="009359D3">
        <w:t>PuLP</w:t>
      </w:r>
      <w:proofErr w:type="spellEnd"/>
      <w:r w:rsidR="009359D3">
        <w:t xml:space="preserve"> was able to find an optimum solution that meets all the given constraints.</w:t>
      </w:r>
    </w:p>
    <w:p w14:paraId="69A7DA79" w14:textId="78A8DE4B" w:rsidR="009359D3" w:rsidRDefault="007C62B3" w:rsidP="006F7E73">
      <w:pPr>
        <w:pStyle w:val="NoSpacing"/>
        <w:ind w:firstLine="720"/>
        <w:jc w:val="both"/>
      </w:pPr>
      <w:r>
        <w:t xml:space="preserve">The final objective of the project is to provide a useful </w:t>
      </w:r>
      <w:r w:rsidR="001C5A5C">
        <w:t>output that can be used in the scheduling process.</w:t>
      </w:r>
      <w:r w:rsidR="00132F18">
        <w:t xml:space="preserve"> </w:t>
      </w:r>
      <w:r w:rsidR="007A46E7">
        <w:t>The final step of the code searches</w:t>
      </w:r>
      <w:r w:rsidR="00105F47">
        <w:t xml:space="preserve"> through all </w:t>
      </w:r>
      <w:proofErr w:type="spellStart"/>
      <w:r w:rsidR="007A46E7">
        <w:t>pilot_status</w:t>
      </w:r>
      <w:proofErr w:type="spellEnd"/>
      <w:r w:rsidR="007A46E7">
        <w:t xml:space="preserve"> and </w:t>
      </w:r>
      <w:proofErr w:type="spellStart"/>
      <w:r w:rsidR="007A46E7">
        <w:t>ground_status</w:t>
      </w:r>
      <w:proofErr w:type="spellEnd"/>
      <w:r w:rsidR="007A46E7">
        <w:t xml:space="preserve"> </w:t>
      </w:r>
      <w:r w:rsidR="00536F9F">
        <w:t xml:space="preserve">binary variables </w:t>
      </w:r>
      <w:r w:rsidR="007A46E7">
        <w:t xml:space="preserve">and </w:t>
      </w:r>
      <w:r w:rsidR="009B4A69">
        <w:t>checks</w:t>
      </w:r>
      <w:r w:rsidR="007A46E7">
        <w:t xml:space="preserve"> the </w:t>
      </w:r>
      <w:r w:rsidR="009B4A69">
        <w:t>solver True</w:t>
      </w:r>
      <w:r w:rsidR="007A46E7">
        <w:t xml:space="preserve"> selections</w:t>
      </w:r>
      <w:r w:rsidR="00536F9F">
        <w:t xml:space="preserve">. </w:t>
      </w:r>
      <w:r w:rsidR="007A46E7">
        <w:t>T</w:t>
      </w:r>
      <w:r w:rsidR="00536F9F">
        <w:t xml:space="preserve">he pilot, go, and </w:t>
      </w:r>
      <w:r w:rsidR="00EC483B">
        <w:t>line</w:t>
      </w:r>
      <w:r w:rsidR="00536F9F">
        <w:t xml:space="preserve"> number are </w:t>
      </w:r>
      <w:r w:rsidR="009B4A69">
        <w:t xml:space="preserve">then </w:t>
      </w:r>
      <w:r w:rsidR="00536F9F">
        <w:t>added to a list</w:t>
      </w:r>
      <w:r w:rsidR="009B4A69">
        <w:t>,</w:t>
      </w:r>
      <w:r w:rsidR="00EC483B">
        <w:t xml:space="preserve"> sorted via go and line number</w:t>
      </w:r>
      <w:r w:rsidR="009B4A69">
        <w:t>,</w:t>
      </w:r>
      <w:r w:rsidR="00EC483B">
        <w:t xml:space="preserve"> and added to a </w:t>
      </w:r>
      <w:r w:rsidR="00E116CF">
        <w:t>P</w:t>
      </w:r>
      <w:r w:rsidR="00EC483B">
        <w:t xml:space="preserve">andas </w:t>
      </w:r>
      <w:proofErr w:type="spellStart"/>
      <w:r w:rsidR="00EC483B">
        <w:t>DataFrame</w:t>
      </w:r>
      <w:proofErr w:type="spellEnd"/>
      <w:r w:rsidR="00EC483B">
        <w:t xml:space="preserve"> for ease of display.</w:t>
      </w:r>
      <w:r w:rsidR="00DC4FEF">
        <w:t xml:space="preserve"> Ideally, these printed lists can </w:t>
      </w:r>
      <w:r w:rsidR="005F7E0E">
        <w:t>be presented to the squadron scheduler as an initial point to start creating a schedule.</w:t>
      </w:r>
      <w:r w:rsidR="00A36DFE">
        <w:t xml:space="preserve"> An example of this printed schedule</w:t>
      </w:r>
      <w:r w:rsidR="007204B3">
        <w:t xml:space="preserve"> output from the Python project</w:t>
      </w:r>
      <w:r w:rsidR="00A36DFE">
        <w:t xml:space="preserve"> </w:t>
      </w:r>
      <w:r w:rsidR="007204B3">
        <w:t>is shown in Figure 1</w:t>
      </w:r>
      <w:r w:rsidR="00CF7D5C">
        <w:t xml:space="preserve"> and Figure 2 below.</w:t>
      </w:r>
    </w:p>
    <w:p w14:paraId="5EE284D4" w14:textId="016BF585" w:rsidR="00CF7D5C" w:rsidRDefault="006204C8" w:rsidP="006F7E73">
      <w:pPr>
        <w:pStyle w:val="NoSpacing"/>
        <w:ind w:firstLine="720"/>
        <w:jc w:val="both"/>
        <w:rPr>
          <w:ins w:id="14" w:author="Sierrasosa,Daniel Esteban" w:date="2020-12-04T04:24:00Z"/>
        </w:rPr>
      </w:pPr>
      <w:r>
        <w:rPr>
          <w:noProof/>
        </w:rPr>
        <mc:AlternateContent>
          <mc:Choice Requires="wps">
            <w:drawing>
              <wp:anchor distT="0" distB="0" distL="114300" distR="114300" simplePos="0" relativeHeight="251664385" behindDoc="0" locked="0" layoutInCell="1" allowOverlap="1" wp14:anchorId="1E3DD87E" wp14:editId="58E7899E">
                <wp:simplePos x="0" y="0"/>
                <wp:positionH relativeFrom="column">
                  <wp:posOffset>4792980</wp:posOffset>
                </wp:positionH>
                <wp:positionV relativeFrom="paragraph">
                  <wp:posOffset>3159433</wp:posOffset>
                </wp:positionV>
                <wp:extent cx="1624330" cy="635"/>
                <wp:effectExtent l="0" t="0" r="1270" b="3810"/>
                <wp:wrapTopAndBottom/>
                <wp:docPr id="1" name="Text Box 1"/>
                <wp:cNvGraphicFramePr/>
                <a:graphic xmlns:a="http://schemas.openxmlformats.org/drawingml/2006/main">
                  <a:graphicData uri="http://schemas.microsoft.com/office/word/2010/wordprocessingShape">
                    <wps:wsp>
                      <wps:cNvSpPr txBox="1"/>
                      <wps:spPr>
                        <a:xfrm>
                          <a:off x="0" y="0"/>
                          <a:ext cx="1624330" cy="635"/>
                        </a:xfrm>
                        <a:prstGeom prst="rect">
                          <a:avLst/>
                        </a:prstGeom>
                        <a:solidFill>
                          <a:prstClr val="white"/>
                        </a:solidFill>
                        <a:ln>
                          <a:noFill/>
                        </a:ln>
                      </wps:spPr>
                      <wps:txbx>
                        <w:txbxContent>
                          <w:p w14:paraId="7C795B9E" w14:textId="352CA4B7" w:rsidR="002C4097" w:rsidRDefault="002C4097" w:rsidP="002C4097">
                            <w:pPr>
                              <w:pStyle w:val="Caption"/>
                              <w:rPr>
                                <w:noProof/>
                              </w:rPr>
                            </w:pPr>
                            <w:r>
                              <w:t xml:space="preserve">Figure </w:t>
                            </w:r>
                            <w:fldSimple w:instr=" SEQ Figure \* ARABIC ">
                              <w:r>
                                <w:rPr>
                                  <w:noProof/>
                                </w:rPr>
                                <w:t>2</w:t>
                              </w:r>
                            </w:fldSimple>
                            <w:r>
                              <w:t xml:space="preserve"> - Weekly Ground Top3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3DD87E" id="_x0000_t202" coordsize="21600,21600" o:spt="202" path="m,l,21600r21600,l21600,xe">
                <v:stroke joinstyle="miter"/>
                <v:path gradientshapeok="t" o:connecttype="rect"/>
              </v:shapetype>
              <v:shape id="Text Box 1" o:spid="_x0000_s1026" type="#_x0000_t202" style="position:absolute;left:0;text-align:left;margin-left:377.4pt;margin-top:248.75pt;width:127.9pt;height:.05pt;z-index:2516643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" stroked="f">
                <v:textbox style="mso-fit-shape-to-text:t" inset="0,0,0,0">
                  <w:txbxContent>
                    <w:p w14:paraId="7C795B9E" w14:textId="352CA4B7" w:rsidR="002C4097" w:rsidRDefault="002C4097" w:rsidP="002C4097">
                      <w:pPr>
                        <w:pStyle w:val="Caption"/>
                        <w:rPr>
                          <w:noProof/>
                        </w:rPr>
                      </w:pPr>
                      <w:r>
                        <w:t xml:space="preserve">Figure </w:t>
                      </w:r>
                      <w:fldSimple w:instr=" SEQ Figure \* ARABIC ">
                        <w:r>
                          <w:rPr>
                            <w:noProof/>
                          </w:rPr>
                          <w:t>2</w:t>
                        </w:r>
                      </w:fldSimple>
                      <w:r>
                        <w:t xml:space="preserve"> - Weekly Ground Top3 Schedule</w:t>
                      </w:r>
                    </w:p>
                  </w:txbxContent>
                </v:textbox>
                <w10:wrap type="topAndBottom"/>
              </v:shape>
            </w:pict>
          </mc:Fallback>
        </mc:AlternateContent>
      </w:r>
      <w:r>
        <w:rPr>
          <w:noProof/>
        </w:rPr>
        <mc:AlternateContent>
          <mc:Choice Requires="wps">
            <w:drawing>
              <wp:anchor distT="0" distB="0" distL="114300" distR="114300" simplePos="0" relativeHeight="251661313" behindDoc="1" locked="0" layoutInCell="1" allowOverlap="1" wp14:anchorId="69AE5FAF" wp14:editId="2322D4A4">
                <wp:simplePos x="0" y="0"/>
                <wp:positionH relativeFrom="column">
                  <wp:posOffset>17145</wp:posOffset>
                </wp:positionH>
                <wp:positionV relativeFrom="paragraph">
                  <wp:posOffset>3218464</wp:posOffset>
                </wp:positionV>
                <wp:extent cx="4189730" cy="635"/>
                <wp:effectExtent l="0" t="0" r="1270" b="0"/>
                <wp:wrapTight wrapText="bothSides">
                  <wp:wrapPolygon edited="0">
                    <wp:start x="0" y="0"/>
                    <wp:lineTo x="0" y="20167"/>
                    <wp:lineTo x="21541" y="20167"/>
                    <wp:lineTo x="2154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189730" cy="635"/>
                        </a:xfrm>
                        <a:prstGeom prst="rect">
                          <a:avLst/>
                        </a:prstGeom>
                        <a:solidFill>
                          <a:prstClr val="white"/>
                        </a:solidFill>
                        <a:ln>
                          <a:noFill/>
                        </a:ln>
                      </wps:spPr>
                      <wps:txbx>
                        <w:txbxContent>
                          <w:p w14:paraId="3DA52054" w14:textId="38F17C07" w:rsidR="004D21FC" w:rsidRDefault="004D21FC" w:rsidP="002C4097">
                            <w:pPr>
                              <w:pStyle w:val="Caption"/>
                              <w:jc w:val="center"/>
                            </w:pPr>
                            <w:r>
                              <w:t xml:space="preserve">Figure </w:t>
                            </w:r>
                            <w:fldSimple w:instr=" SEQ Figure \* ARABIC ">
                              <w:r w:rsidR="002C4097">
                                <w:rPr>
                                  <w:noProof/>
                                </w:rPr>
                                <w:t>1</w:t>
                              </w:r>
                            </w:fldSimple>
                            <w:r>
                              <w:t xml:space="preserve"> - Weekly Flying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AE5FAF" id="Text Box 4" o:spid="_x0000_s1027" type="#_x0000_t202" style="position:absolute;left:0;text-align:left;margin-left:1.35pt;margin-top:253.4pt;width:329.9pt;height:.05pt;z-index:-251655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" stroked="f">
                <v:textbox style="mso-fit-shape-to-text:t" inset="0,0,0,0">
                  <w:txbxContent>
                    <w:p w14:paraId="3DA52054" w14:textId="38F17C07" w:rsidR="004D21FC" w:rsidRDefault="004D21FC" w:rsidP="002C4097">
                      <w:pPr>
                        <w:pStyle w:val="Caption"/>
                        <w:jc w:val="center"/>
                      </w:pPr>
                      <w:r>
                        <w:t xml:space="preserve">Figure </w:t>
                      </w:r>
                      <w:fldSimple w:instr=" SEQ Figure \* ARABIC ">
                        <w:r w:rsidR="002C4097">
                          <w:rPr>
                            <w:noProof/>
                          </w:rPr>
                          <w:t>1</w:t>
                        </w:r>
                      </w:fldSimple>
                      <w:r>
                        <w:t xml:space="preserve"> - Weekly Flying Schedule</w:t>
                      </w:r>
                    </w:p>
                  </w:txbxContent>
                </v:textbox>
                <w10:wrap type="tight"/>
              </v:shape>
            </w:pict>
          </mc:Fallback>
        </mc:AlternateContent>
      </w:r>
      <w:r>
        <w:rPr>
          <w:noProof/>
        </w:rPr>
        <w:drawing>
          <wp:anchor distT="0" distB="0" distL="114300" distR="114300" simplePos="0" relativeHeight="251662337" behindDoc="0" locked="0" layoutInCell="1" allowOverlap="1" wp14:anchorId="6A092F34" wp14:editId="23BA13BF">
            <wp:simplePos x="0" y="0"/>
            <wp:positionH relativeFrom="column">
              <wp:posOffset>5143500</wp:posOffset>
            </wp:positionH>
            <wp:positionV relativeFrom="paragraph">
              <wp:posOffset>354256</wp:posOffset>
            </wp:positionV>
            <wp:extent cx="772795" cy="2046605"/>
            <wp:effectExtent l="0" t="0" r="1905"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2795" cy="2046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5" behindDoc="0" locked="0" layoutInCell="1" allowOverlap="1" wp14:anchorId="30B2B04A" wp14:editId="67B66C94">
            <wp:simplePos x="0" y="0"/>
            <wp:positionH relativeFrom="column">
              <wp:posOffset>-26670</wp:posOffset>
            </wp:positionH>
            <wp:positionV relativeFrom="paragraph">
              <wp:posOffset>352801</wp:posOffset>
            </wp:positionV>
            <wp:extent cx="4740275" cy="2910205"/>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40275" cy="2910205"/>
                    </a:xfrm>
                    <a:prstGeom prst="rect">
                      <a:avLst/>
                    </a:prstGeom>
                  </pic:spPr>
                </pic:pic>
              </a:graphicData>
            </a:graphic>
            <wp14:sizeRelH relativeFrom="margin">
              <wp14:pctWidth>0</wp14:pctWidth>
            </wp14:sizeRelH>
            <wp14:sizeRelV relativeFrom="margin">
              <wp14:pctHeight>0</wp14:pctHeight>
            </wp14:sizeRelV>
          </wp:anchor>
        </w:drawing>
      </w:r>
    </w:p>
    <w:p w14:paraId="09AD85B0" w14:textId="1CAE296E" w:rsidR="252F83C3" w:rsidRDefault="252F83C3" w:rsidP="252F83C3">
      <w:pPr>
        <w:pStyle w:val="NoSpacing"/>
        <w:ind w:firstLine="720"/>
        <w:jc w:val="both"/>
      </w:pPr>
    </w:p>
    <w:p w14:paraId="07F1BE18" w14:textId="2C851433" w:rsidR="00D36F16" w:rsidRDefault="004D06EF" w:rsidP="00BD1FDC">
      <w:pPr>
        <w:pStyle w:val="Heading2"/>
      </w:pPr>
      <w:bookmarkStart w:id="15" w:name="_Toc58075336"/>
      <w:r>
        <w:t>Program</w:t>
      </w:r>
      <w:r w:rsidR="00D36F16">
        <w:t xml:space="preserve"> performance</w:t>
      </w:r>
      <w:bookmarkEnd w:id="15"/>
    </w:p>
    <w:p w14:paraId="15B536EF" w14:textId="423B70CD" w:rsidR="004D06EF" w:rsidRDefault="00A27CCA" w:rsidP="006F7E73">
      <w:pPr>
        <w:pStyle w:val="NoSpacing"/>
        <w:ind w:firstLine="720"/>
        <w:jc w:val="both"/>
      </w:pPr>
      <w:commentRangeStart w:id="16"/>
      <w:r>
        <w:t>As the objective of the program is to decrease time requirements for a scheduler to find an</w:t>
      </w:r>
      <w:r w:rsidR="0068698E">
        <w:t xml:space="preserve"> optimum schedule, the performance capability of the program is very important. While</w:t>
      </w:r>
      <w:r w:rsidR="00D51933">
        <w:t xml:space="preserve"> a large </w:t>
      </w:r>
      <w:r w:rsidR="00E0310E">
        <w:t xml:space="preserve">LP </w:t>
      </w:r>
      <w:r w:rsidR="00D51933">
        <w:t xml:space="preserve">problem statement at first seems </w:t>
      </w:r>
      <w:r w:rsidR="00BD1FDC">
        <w:t>counterproductive</w:t>
      </w:r>
      <w:r w:rsidR="0068698E">
        <w:t>, in</w:t>
      </w:r>
      <w:r w:rsidR="007B517B">
        <w:t xml:space="preserve"> practice, </w:t>
      </w:r>
      <w:r w:rsidR="00E0310E">
        <w:t xml:space="preserve">the solver is able to overcome the scale of the problem and determine a reasonable solution with surprising efficiency. </w:t>
      </w:r>
      <w:r w:rsidR="006B113B">
        <w:t>The highest time requirement throughout the program rest with defining the objective function</w:t>
      </w:r>
      <w:r w:rsidR="00BD1FDC" w:rsidRPr="00BD1FDC">
        <w:t xml:space="preserve"> </w:t>
      </w:r>
      <w:r w:rsidR="00BD1FDC">
        <w:t xml:space="preserve">within </w:t>
      </w:r>
      <w:proofErr w:type="spellStart"/>
      <w:r w:rsidR="00BD1FDC">
        <w:t>PuLP</w:t>
      </w:r>
      <w:proofErr w:type="spellEnd"/>
      <w:r w:rsidR="0004414B">
        <w:t xml:space="preserve"> </w:t>
      </w:r>
      <w:r w:rsidR="00BD1FDC">
        <w:t xml:space="preserve">with the </w:t>
      </w:r>
      <w:r w:rsidR="00B539AA">
        <w:t xml:space="preserve">large number of </w:t>
      </w:r>
      <w:r w:rsidR="007B517B">
        <w:t>variables</w:t>
      </w:r>
      <w:r w:rsidR="00002E0E">
        <w:t xml:space="preserve">. An example run </w:t>
      </w:r>
      <w:r w:rsidR="00073086">
        <w:t>redefining the objective function</w:t>
      </w:r>
      <w:r w:rsidR="00002E0E">
        <w:t xml:space="preserve"> over 50 different iterations</w:t>
      </w:r>
      <w:r w:rsidR="00BC030E">
        <w:t xml:space="preserve"> showed an average time of 72 seconds</w:t>
      </w:r>
      <w:r w:rsidR="003F5BCA">
        <w:t xml:space="preserve">. </w:t>
      </w:r>
      <w:r w:rsidR="00567805">
        <w:t xml:space="preserve">The time required to solve the problem, however, generally ran </w:t>
      </w:r>
      <w:r w:rsidR="00BD1FDC">
        <w:t>less than 0.25</w:t>
      </w:r>
      <w:r w:rsidR="00567805">
        <w:t xml:space="preserve"> seconds</w:t>
      </w:r>
      <w:r w:rsidR="003064EB">
        <w:t xml:space="preserve"> as seen as an average over 500</w:t>
      </w:r>
      <w:r w:rsidR="002D7007">
        <w:t xml:space="preserve"> calls.</w:t>
      </w:r>
      <w:r w:rsidR="0092476A">
        <w:t xml:space="preserve"> The overall time </w:t>
      </w:r>
      <w:r w:rsidR="0092476A">
        <w:lastRenderedPageBreak/>
        <w:t xml:space="preserve">requirement for the </w:t>
      </w:r>
      <w:r w:rsidR="001F5865">
        <w:t>entire program is generally less than 2 minutes. This time can be greatly shortened by</w:t>
      </w:r>
      <w:r w:rsidR="008D41E6">
        <w:t xml:space="preserve"> not defining a specific objective function. This </w:t>
      </w:r>
      <w:r w:rsidR="00255548">
        <w:t>would</w:t>
      </w:r>
      <w:r w:rsidR="008D41E6">
        <w:t xml:space="preserve"> find a solution that</w:t>
      </w:r>
      <w:r w:rsidR="00550167">
        <w:t xml:space="preserve"> meets all the required constraints</w:t>
      </w:r>
      <w:r w:rsidR="00141842">
        <w:t xml:space="preserve"> but does not continue to goal search for any better solution. In practice, the addition of the objective function </w:t>
      </w:r>
      <w:r w:rsidR="00BD1FDC">
        <w:t xml:space="preserve">appeared to create better quality schedules that </w:t>
      </w:r>
      <w:r w:rsidR="007D7727">
        <w:t xml:space="preserve">seems to also better </w:t>
      </w:r>
      <w:r w:rsidR="00BD1FDC">
        <w:t xml:space="preserve">equalize the </w:t>
      </w:r>
      <w:r w:rsidR="00255548">
        <w:t>number</w:t>
      </w:r>
      <w:r w:rsidR="00BD1FDC">
        <w:t xml:space="preserve"> of sorties across all pilots.</w:t>
      </w:r>
      <w:commentRangeEnd w:id="16"/>
      <w:r>
        <w:commentReference w:id="16"/>
      </w:r>
    </w:p>
    <w:p w14:paraId="1E76C52D" w14:textId="26381A46" w:rsidR="00230266" w:rsidRDefault="00230266" w:rsidP="006F7E73">
      <w:pPr>
        <w:pStyle w:val="NoSpacing"/>
        <w:ind w:firstLine="720"/>
        <w:jc w:val="both"/>
      </w:pPr>
      <w:r>
        <w:t xml:space="preserve">When compared to a human designed schedule, the </w:t>
      </w:r>
      <w:proofErr w:type="spellStart"/>
      <w:r>
        <w:t>PuLP</w:t>
      </w:r>
      <w:proofErr w:type="spellEnd"/>
      <w:r>
        <w:t xml:space="preserve"> project </w:t>
      </w:r>
      <w:r w:rsidR="000C4CBB">
        <w:t>still falls short in accomplishing the varied objectives that a DO</w:t>
      </w:r>
      <w:r w:rsidR="00DA0C6D">
        <w:t xml:space="preserve"> would set. The first obvious shortfall is th</w:t>
      </w:r>
      <w:r w:rsidR="003532EB">
        <w:t xml:space="preserve">e ability to shift priority of </w:t>
      </w:r>
      <w:r w:rsidR="00B22CC4">
        <w:t>sortie assignments based on current proficiency.</w:t>
      </w:r>
      <w:r w:rsidR="00822128">
        <w:t xml:space="preserve"> </w:t>
      </w:r>
      <w:r w:rsidR="00731A87">
        <w:t>When no dedicated</w:t>
      </w:r>
      <w:r w:rsidR="009C1909">
        <w:t xml:space="preserve"> priority is set, a general equalization of sortie count would also be desired.</w:t>
      </w:r>
      <w:r w:rsidR="007F6D1C">
        <w:t xml:space="preserve"> Second, </w:t>
      </w:r>
      <w:r w:rsidR="00497F2D">
        <w:t xml:space="preserve">a large part of designing the flying schedule is finding mission opportunities for pilot upgrades. This </w:t>
      </w:r>
      <w:r w:rsidR="006112CB">
        <w:t xml:space="preserve">scheduling objective was not attempted within this </w:t>
      </w:r>
      <w:proofErr w:type="spellStart"/>
      <w:r w:rsidR="006112CB">
        <w:t>PuLP</w:t>
      </w:r>
      <w:proofErr w:type="spellEnd"/>
      <w:r w:rsidR="006112CB">
        <w:t xml:space="preserve"> project.</w:t>
      </w:r>
      <w:r w:rsidR="009C0F87">
        <w:t xml:space="preserve"> Overall, this application could provide a descent starting point for a </w:t>
      </w:r>
      <w:r w:rsidR="00443B63">
        <w:t>human scheduler to vary according to local objectives</w:t>
      </w:r>
      <w:r w:rsidR="00517DA6">
        <w:t xml:space="preserve">, but </w:t>
      </w:r>
      <w:r w:rsidR="009B3F41">
        <w:t>schedulers would be required to modify the given solution to create a true solution the scheduling problem.</w:t>
      </w:r>
    </w:p>
    <w:p w14:paraId="717BC770" w14:textId="4B7E251B" w:rsidR="00D52126" w:rsidRPr="00BB4791" w:rsidRDefault="00D52126" w:rsidP="0093708B">
      <w:pPr>
        <w:pStyle w:val="Heading1"/>
      </w:pPr>
      <w:r>
        <w:tab/>
      </w:r>
      <w:bookmarkStart w:id="17" w:name="_Toc58075337"/>
      <w:r w:rsidR="00796E0F">
        <w:t>Conclusion</w:t>
      </w:r>
      <w:bookmarkEnd w:id="17"/>
    </w:p>
    <w:p w14:paraId="45FFEB98" w14:textId="0C36349B" w:rsidR="00AC6DC3" w:rsidRDefault="00A65808" w:rsidP="006F7E73">
      <w:pPr>
        <w:jc w:val="both"/>
        <w:rPr>
          <w:ins w:id="18" w:author="Sierrasosa,Daniel Esteban" w:date="2020-12-04T04:25:00Z"/>
        </w:rPr>
      </w:pPr>
      <w:r>
        <w:t xml:space="preserve">  </w:t>
      </w:r>
      <w:r w:rsidR="007010AD">
        <w:t>Overall</w:t>
      </w:r>
      <w:r w:rsidR="00F82E39">
        <w:t xml:space="preserve">, assigning agents to jobs within the pilot scheduling scheme continues to </w:t>
      </w:r>
      <w:r w:rsidR="009B3F41">
        <w:t xml:space="preserve">provide difficulty </w:t>
      </w:r>
      <w:r w:rsidR="008039B3">
        <w:t>within the flying schedule and computer science in general</w:t>
      </w:r>
      <w:r w:rsidR="00F82E39">
        <w:t xml:space="preserve">. </w:t>
      </w:r>
      <w:r w:rsidR="00B07F21">
        <w:t xml:space="preserve">Using </w:t>
      </w:r>
      <w:proofErr w:type="spellStart"/>
      <w:r w:rsidR="00B07F21">
        <w:t>PuLP</w:t>
      </w:r>
      <w:proofErr w:type="spellEnd"/>
      <w:r w:rsidR="00B07F21">
        <w:t xml:space="preserve"> as an optimization platform </w:t>
      </w:r>
      <w:r w:rsidR="002A0032">
        <w:t xml:space="preserve">can greatly </w:t>
      </w:r>
      <w:r w:rsidR="00F96B1D">
        <w:t xml:space="preserve">decrease the time spent finding </w:t>
      </w:r>
      <w:r w:rsidR="004B161D">
        <w:t xml:space="preserve">a beginning </w:t>
      </w:r>
      <w:r w:rsidR="0061464D">
        <w:t>solution but</w:t>
      </w:r>
      <w:r w:rsidR="00443B63">
        <w:t xml:space="preserve"> is not completely suited </w:t>
      </w:r>
      <w:r w:rsidR="00BE1F92">
        <w:t xml:space="preserve">to the </w:t>
      </w:r>
      <w:r w:rsidR="0061464D">
        <w:t>intricacies</w:t>
      </w:r>
      <w:r w:rsidR="00BE1F92">
        <w:t xml:space="preserve"> involved with</w:t>
      </w:r>
      <w:r w:rsidR="0061464D">
        <w:t xml:space="preserve"> creating a flying schedule</w:t>
      </w:r>
      <w:r w:rsidR="00A236CB">
        <w:t xml:space="preserve">. The main </w:t>
      </w:r>
      <w:r w:rsidR="001002E6">
        <w:t>shortfall</w:t>
      </w:r>
      <w:r w:rsidR="00A236CB">
        <w:t xml:space="preserve"> </w:t>
      </w:r>
      <w:r w:rsidR="001002E6">
        <w:t>in</w:t>
      </w:r>
      <w:r w:rsidR="00A236CB">
        <w:t xml:space="preserve"> </w:t>
      </w:r>
      <w:proofErr w:type="spellStart"/>
      <w:r w:rsidR="00A236CB">
        <w:t>PuLP</w:t>
      </w:r>
      <w:proofErr w:type="spellEnd"/>
      <w:r w:rsidR="00A236CB">
        <w:t xml:space="preserve"> is an </w:t>
      </w:r>
      <w:r w:rsidR="001002E6">
        <w:t>in</w:t>
      </w:r>
      <w:r w:rsidR="00A236CB">
        <w:t xml:space="preserve">ability to balance </w:t>
      </w:r>
      <w:r w:rsidR="007D4C14">
        <w:t>multiple potentially conflicting scheduling optimization desires</w:t>
      </w:r>
      <w:r w:rsidR="0061464D">
        <w:t xml:space="preserve">. </w:t>
      </w:r>
    </w:p>
    <w:p w14:paraId="059685FF" w14:textId="43D80BA1" w:rsidR="00462360" w:rsidRDefault="00462360" w:rsidP="00462360">
      <w:pPr>
        <w:pStyle w:val="Heading2"/>
      </w:pPr>
      <w:bookmarkStart w:id="19" w:name="_Toc58075338"/>
      <w:r>
        <w:t>Future Work</w:t>
      </w:r>
      <w:bookmarkEnd w:id="19"/>
    </w:p>
    <w:p w14:paraId="1DB90F12" w14:textId="6E9ED153" w:rsidR="00462360" w:rsidRDefault="00462360" w:rsidP="00E23CBB">
      <w:pPr>
        <w:pStyle w:val="NoSpacing"/>
        <w:ind w:firstLine="720"/>
        <w:jc w:val="both"/>
      </w:pPr>
      <w:commentRangeStart w:id="20"/>
      <w:r>
        <w:t>Further progression of th</w:t>
      </w:r>
      <w:commentRangeEnd w:id="20"/>
      <w:r>
        <w:commentReference w:id="20"/>
      </w:r>
      <w:r>
        <w:t xml:space="preserve">e project </w:t>
      </w:r>
      <w:r w:rsidR="00A43590">
        <w:t>can</w:t>
      </w:r>
      <w:r>
        <w:t xml:space="preserve"> add </w:t>
      </w:r>
      <w:r w:rsidR="00A43590">
        <w:t>methods</w:t>
      </w:r>
      <w:r>
        <w:t xml:space="preserve"> for the objective function to encourage good schedules from the standpoint of a human observer. Some of these upgrades are </w:t>
      </w:r>
      <w:r w:rsidR="0095526B">
        <w:t>mentioned below</w:t>
      </w:r>
      <w:r>
        <w:t>:</w:t>
      </w:r>
    </w:p>
    <w:p w14:paraId="5F83DF02" w14:textId="77777777" w:rsidR="00462360" w:rsidRDefault="00462360" w:rsidP="00462360">
      <w:pPr>
        <w:pStyle w:val="NoSpacing"/>
        <w:numPr>
          <w:ilvl w:val="0"/>
          <w:numId w:val="14"/>
        </w:numPr>
      </w:pPr>
      <w:r>
        <w:t>Normalizing the number and types of sorties and sortie positions across pilots.</w:t>
      </w:r>
    </w:p>
    <w:p w14:paraId="610F35C7" w14:textId="77777777" w:rsidR="00462360" w:rsidRDefault="00462360" w:rsidP="00462360">
      <w:pPr>
        <w:pStyle w:val="NoSpacing"/>
        <w:numPr>
          <w:ilvl w:val="0"/>
          <w:numId w:val="14"/>
        </w:numPr>
      </w:pPr>
      <w:r>
        <w:t>Adding specific mission types or desired upgrades to available upgrades in the schedule.</w:t>
      </w:r>
    </w:p>
    <w:p w14:paraId="1F8EFC45" w14:textId="77777777" w:rsidR="00462360" w:rsidRDefault="00462360" w:rsidP="00462360">
      <w:pPr>
        <w:pStyle w:val="NoSpacing"/>
        <w:numPr>
          <w:ilvl w:val="0"/>
          <w:numId w:val="14"/>
        </w:numPr>
      </w:pPr>
      <w:r>
        <w:t>Maintaining a consistent early or late schedule for each pilot throughout the week.</w:t>
      </w:r>
    </w:p>
    <w:p w14:paraId="44B2E2F1" w14:textId="632CC3DB" w:rsidR="00462360" w:rsidRDefault="00462360" w:rsidP="00A43590">
      <w:pPr>
        <w:pStyle w:val="NoSpacing"/>
        <w:numPr>
          <w:ilvl w:val="0"/>
          <w:numId w:val="14"/>
        </w:numPr>
        <w:jc w:val="both"/>
      </w:pPr>
      <w:r>
        <w:t>Giving priority to younger pilots to lead sorties and increase proficiency.</w:t>
      </w:r>
    </w:p>
    <w:p w14:paraId="09690E33" w14:textId="40CAB65F" w:rsidR="600FCB8C" w:rsidRDefault="006D628C" w:rsidP="252F83C3">
      <w:pPr>
        <w:jc w:val="both"/>
      </w:pPr>
      <w:r>
        <w:t>Progression down this problem statement will optimize situations where constrained resources</w:t>
      </w:r>
      <w:r w:rsidR="006C1AC6">
        <w:t xml:space="preserve"> and their allocation are directly related to the fitness of the resource allocation</w:t>
      </w:r>
      <w:r w:rsidR="00C066C4">
        <w:t xml:space="preserve">. As fields see this narrowing of cost margins, </w:t>
      </w:r>
      <w:r w:rsidR="002E4DDB">
        <w:t>this multi-level optimization can provide better use</w:t>
      </w:r>
      <w:r w:rsidR="00AC48D8">
        <w:t xml:space="preserve"> of the resources and, hopefully, a little much-needed less stressful work environment.</w:t>
      </w:r>
    </w:p>
    <w:bookmarkStart w:id="21" w:name="_Toc58075339" w:displacedByCustomXml="next"/>
    <w:sdt>
      <w:sdtPr>
        <w:rPr>
          <w:rFonts w:asciiTheme="minorHAnsi" w:eastAsiaTheme="minorEastAsia" w:hAnsiTheme="minorHAnsi" w:cstheme="minorBidi"/>
        </w:rPr>
        <w:id w:val="-573587230"/>
        <w:bibliography/>
      </w:sdtPr>
      <w:sdtEndPr/>
      <w:sdtContent>
        <w:p w14:paraId="1C07475D" w14:textId="012301C1" w:rsidR="00E17FC0" w:rsidRDefault="00A65808" w:rsidP="00E17FC0">
          <w:pPr>
            <w:pStyle w:val="SectionTitle"/>
          </w:pPr>
          <w:r>
            <w:t>References</w:t>
          </w:r>
          <w:bookmarkEnd w:id="21"/>
        </w:p>
        <w:sdt>
          <w:sdtPr>
            <w:rPr>
              <w:rFonts w:asciiTheme="minorHAnsi" w:eastAsiaTheme="minorEastAsia" w:hAnsiTheme="minorHAnsi" w:cstheme="minorBidi"/>
              <w:b w:val="0"/>
              <w:bCs w:val="0"/>
            </w:rPr>
            <w:id w:val="1793553707"/>
            <w:docPartObj>
              <w:docPartGallery w:val="Bibliographies"/>
              <w:docPartUnique/>
            </w:docPartObj>
          </w:sdtPr>
          <w:sdtEndPr/>
          <w:sdtContent>
            <w:p w14:paraId="5E49717B" w14:textId="7E872434" w:rsidR="00E17FC0" w:rsidRDefault="00E17FC0" w:rsidP="00E17FC0">
              <w:pPr>
                <w:pStyle w:val="Heading1"/>
                <w:jc w:val="left"/>
              </w:pPr>
            </w:p>
            <w:sdt>
              <w:sdtPr>
                <w:id w:val="111145805"/>
                <w:bibliography/>
              </w:sdtPr>
              <w:sdtEndPr/>
              <w:sdtContent>
                <w:p w14:paraId="5D0DFC31" w14:textId="77777777" w:rsidR="006F7E73" w:rsidRDefault="00E17FC0" w:rsidP="006F7E73">
                  <w:pPr>
                    <w:pStyle w:val="Bibliography"/>
                    <w:rPr>
                      <w:noProof/>
                    </w:rPr>
                  </w:pPr>
                  <w:r>
                    <w:fldChar w:fldCharType="begin"/>
                  </w:r>
                  <w:r>
                    <w:instrText xml:space="preserve"> BIBLIOGRAPHY </w:instrText>
                  </w:r>
                  <w:r>
                    <w:fldChar w:fldCharType="separate"/>
                  </w:r>
                  <w:r w:rsidR="006F7E73">
                    <w:rPr>
                      <w:noProof/>
                    </w:rPr>
                    <w:t xml:space="preserve">johnjforrest, Vigerske, S., Santos, H. G., Ralphs, T., Hafer, L., Kristjansson, B., . . . Saltzman, M. (n.d.). </w:t>
                  </w:r>
                  <w:r w:rsidR="006F7E73">
                    <w:rPr>
                      <w:i/>
                      <w:iCs/>
                      <w:noProof/>
                    </w:rPr>
                    <w:t>coin-or/Cbc: Version 2.10.5</w:t>
                  </w:r>
                  <w:r w:rsidR="006F7E73">
                    <w:rPr>
                      <w:noProof/>
                    </w:rPr>
                    <w:t>. Retrieved from https://zenodo.org/record/3700700#.X8gqhxNKg1J: https://github.com/coin-or/Cbc</w:t>
                  </w:r>
                </w:p>
                <w:p w14:paraId="7C90CA99" w14:textId="77777777" w:rsidR="006F7E73" w:rsidRDefault="006F7E73" w:rsidP="006F7E73">
                  <w:pPr>
                    <w:pStyle w:val="Bibliography"/>
                    <w:rPr>
                      <w:noProof/>
                    </w:rPr>
                  </w:pPr>
                  <w:r>
                    <w:rPr>
                      <w:noProof/>
                    </w:rPr>
                    <w:t xml:space="preserve">Mitchell, S. A., &amp; Roy, J. S. (2020, Oct 22). </w:t>
                  </w:r>
                  <w:r>
                    <w:rPr>
                      <w:i/>
                      <w:iCs/>
                      <w:noProof/>
                    </w:rPr>
                    <w:t>Project Description</w:t>
                  </w:r>
                  <w:r>
                    <w:rPr>
                      <w:noProof/>
                    </w:rPr>
                    <w:t>. Retrieved Nov 2020, from PuLP 2.3.1: https://pypi.org/project/PuLP/</w:t>
                  </w:r>
                </w:p>
                <w:p w14:paraId="59B957E0" w14:textId="77777777" w:rsidR="006F7E73" w:rsidRDefault="006F7E73" w:rsidP="006F7E73">
                  <w:pPr>
                    <w:pStyle w:val="Bibliography"/>
                    <w:rPr>
                      <w:noProof/>
                    </w:rPr>
                  </w:pPr>
                  <w:r>
                    <w:rPr>
                      <w:noProof/>
                    </w:rPr>
                    <w:t xml:space="preserve">Mitchell, S., Kean, A., Mason, A., O'Sullivan, M., Phillips, A., &amp; Peschiera, F. (2009). </w:t>
                  </w:r>
                  <w:r>
                    <w:rPr>
                      <w:i/>
                      <w:iCs/>
                      <w:noProof/>
                    </w:rPr>
                    <w:t>Optimization with PuLP</w:t>
                  </w:r>
                  <w:r>
                    <w:rPr>
                      <w:noProof/>
                    </w:rPr>
                    <w:t>. Retrieved November 2020, from PuLP 2.3: https://coin-or.github.io/pulp/index.html#</w:t>
                  </w:r>
                </w:p>
                <w:p w14:paraId="366D15CD" w14:textId="77777777" w:rsidR="006F7E73" w:rsidRDefault="006F7E73" w:rsidP="006F7E73">
                  <w:pPr>
                    <w:pStyle w:val="Bibliography"/>
                    <w:rPr>
                      <w:noProof/>
                    </w:rPr>
                  </w:pPr>
                  <w:r>
                    <w:rPr>
                      <w:noProof/>
                    </w:rPr>
                    <w:t xml:space="preserve">Papadimitriou, C. H., &amp; Steiglitz, K. (1998). </w:t>
                  </w:r>
                  <w:r>
                    <w:rPr>
                      <w:i/>
                      <w:iCs/>
                      <w:noProof/>
                    </w:rPr>
                    <w:t>Combinatorial Optimization: Algorithms and Complexity.</w:t>
                  </w:r>
                  <w:r>
                    <w:rPr>
                      <w:noProof/>
                    </w:rPr>
                    <w:t xml:space="preserve"> Mineola, New York: Dover Publications, Inc.</w:t>
                  </w:r>
                </w:p>
                <w:p w14:paraId="11EA22C1" w14:textId="77777777" w:rsidR="006F7E73" w:rsidRDefault="006F7E73" w:rsidP="006F7E73">
                  <w:pPr>
                    <w:pStyle w:val="Bibliography"/>
                    <w:rPr>
                      <w:noProof/>
                    </w:rPr>
                  </w:pPr>
                  <w:r>
                    <w:rPr>
                      <w:noProof/>
                    </w:rPr>
                    <w:t xml:space="preserve">Sarkar, T. (2019, April 19). </w:t>
                  </w:r>
                  <w:r>
                    <w:rPr>
                      <w:i/>
                      <w:iCs/>
                      <w:noProof/>
                    </w:rPr>
                    <w:t>Linear programming and discrete optimization with Python using PuLP</w:t>
                  </w:r>
                  <w:r>
                    <w:rPr>
                      <w:noProof/>
                    </w:rPr>
                    <w:t>. Retrieved from towards data science: https://towardsdatascience.com/linear-programming-and-discrete-optimization-with-python-using-pulp-449f3c5f6e99</w:t>
                  </w:r>
                </w:p>
                <w:p w14:paraId="42936C73" w14:textId="276DA7C3" w:rsidR="00E17FC0" w:rsidRDefault="00E17FC0" w:rsidP="006F7E73">
                  <w:r>
                    <w:rPr>
                      <w:b/>
                      <w:bCs/>
                      <w:noProof/>
                    </w:rPr>
                    <w:fldChar w:fldCharType="end"/>
                  </w:r>
                </w:p>
              </w:sdtContent>
            </w:sdt>
          </w:sdtContent>
        </w:sdt>
        <w:p w14:paraId="6291C66A" w14:textId="0254FE1A" w:rsidR="00AC6DC3" w:rsidRDefault="00B1212F">
          <w:pPr>
            <w:pStyle w:val="Bibliography"/>
          </w:pPr>
        </w:p>
      </w:sdtContent>
    </w:sdt>
    <w:p w14:paraId="4FD043A3" w14:textId="17496283" w:rsidR="00AC6DC3" w:rsidRDefault="00AC6DC3" w:rsidP="00A36DFE">
      <w:pPr>
        <w:pStyle w:val="NoSpacing"/>
      </w:pPr>
    </w:p>
    <w:sectPr w:rsidR="00AC6DC3">
      <w:headerReference w:type="default" r:id="rId18"/>
      <w:headerReference w:type="firs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Carson,James Edward" w:date="2020-12-05T11:05:00Z" w:initials="CE">
    <w:p w14:paraId="574B8AA6" w14:textId="3C64E9DD" w:rsidR="00571135" w:rsidRDefault="00C3070F">
      <w:pPr>
        <w:pStyle w:val="CommentText"/>
      </w:pPr>
      <w:r>
        <w:rPr>
          <w:rStyle w:val="CommentReference"/>
        </w:rPr>
        <w:annotationRef/>
      </w:r>
      <w:r w:rsidR="00AB7BB7">
        <w:fldChar w:fldCharType="begin"/>
      </w:r>
      <w:r w:rsidR="00AB7BB7">
        <w:instrText xml:space="preserve"> HYPERLINK "mailto:desier01@louisville.edu" </w:instrText>
      </w:r>
      <w:bookmarkStart w:id="5" w:name="_@_3EA49A37F01E1946A63C0AAB67435888Z"/>
      <w:r w:rsidR="00AB7BB7" w:rsidRPr="00AB7BB7">
        <w:rPr>
          <w:rStyle w:val="Mention"/>
        </w:rPr>
        <w:fldChar w:fldCharType="separate"/>
      </w:r>
      <w:bookmarkEnd w:id="5"/>
      <w:r w:rsidR="00AB7BB7" w:rsidRPr="00AB7BB7">
        <w:rPr>
          <w:rStyle w:val="Mention"/>
          <w:noProof/>
        </w:rPr>
        <w:t>@Sierrasosa,Daniel Esteban</w:t>
      </w:r>
      <w:r w:rsidR="00AB7BB7">
        <w:fldChar w:fldCharType="end"/>
      </w:r>
      <w:r w:rsidR="00AB7BB7">
        <w:t xml:space="preserve"> </w:t>
      </w:r>
      <w:r w:rsidR="00571135">
        <w:t>Does this add the extra insight you were requesting?</w:t>
      </w:r>
    </w:p>
  </w:comment>
  <w:comment w:id="9" w:author="Carson,James Edward" w:date="2020-12-05T10:30:00Z" w:initials="CE">
    <w:p w14:paraId="7692161B" w14:textId="329E8714" w:rsidR="00213C50" w:rsidRDefault="00213C50">
      <w:pPr>
        <w:pStyle w:val="CommentText"/>
      </w:pPr>
      <w:r>
        <w:rPr>
          <w:rStyle w:val="CommentReference"/>
        </w:rPr>
        <w:annotationRef/>
      </w:r>
      <w:r>
        <w:fldChar w:fldCharType="begin"/>
      </w:r>
      <w:r>
        <w:instrText xml:space="preserve"> HYPERLINK "mailto:desier01@louisville.edu" </w:instrText>
      </w:r>
      <w:bookmarkStart w:id="10" w:name="_@_1D288EA6A234C042B399EF4F6A0A5E9CZ"/>
      <w:r w:rsidRPr="00213C50">
        <w:rPr>
          <w:rStyle w:val="Mention"/>
        </w:rPr>
        <w:fldChar w:fldCharType="separate"/>
      </w:r>
      <w:bookmarkEnd w:id="10"/>
      <w:r w:rsidRPr="00213C50">
        <w:rPr>
          <w:rStyle w:val="Mention"/>
          <w:noProof/>
        </w:rPr>
        <w:t>@Sierrasosa,Daniel Esteban</w:t>
      </w:r>
      <w:r>
        <w:fldChar w:fldCharType="end"/>
      </w:r>
      <w:r>
        <w:t>, instead of organization, does this get the point across better?</w:t>
      </w:r>
    </w:p>
  </w:comment>
  <w:comment w:id="11" w:author="Sierrasosa,Daniel Esteban" w:date="2020-12-03T22:50:00Z" w:initials="SE">
    <w:p w14:paraId="1D345916" w14:textId="43055EF3" w:rsidR="252F83C3" w:rsidRDefault="252F83C3">
      <w:pPr>
        <w:pStyle w:val="CommentText"/>
      </w:pPr>
      <w:r>
        <w:t>one question here is could you inform about the % of pilots on each category</w:t>
      </w:r>
      <w:r>
        <w:annotationRef/>
      </w:r>
    </w:p>
  </w:comment>
  <w:comment w:id="12" w:author="Carson,James Edward" w:date="2020-12-05T11:00:00Z" w:initials="CE">
    <w:p w14:paraId="5B6E0E0D" w14:textId="120AF5F2" w:rsidR="00ED2767" w:rsidRDefault="00ED2767">
      <w:pPr>
        <w:pStyle w:val="CommentText"/>
      </w:pPr>
      <w:r>
        <w:rPr>
          <w:rStyle w:val="CommentReference"/>
        </w:rPr>
        <w:annotationRef/>
      </w:r>
      <w:r>
        <w:t>I can add that up towards the problem definition if you think it would add</w:t>
      </w:r>
      <w:r w:rsidR="00AB7BB7">
        <w:t xml:space="preserve"> significant value to the problem I’m trying to solve</w:t>
      </w:r>
      <w:r>
        <w:t>.</w:t>
      </w:r>
    </w:p>
  </w:comment>
  <w:comment w:id="16" w:author="Sierrasosa,Daniel Esteban" w:date="2020-12-03T23:25:00Z" w:initials="SE">
    <w:p w14:paraId="7AEDB272" w14:textId="3FE62F5D" w:rsidR="252F83C3" w:rsidRDefault="252F83C3">
      <w:pPr>
        <w:pStyle w:val="CommentText"/>
      </w:pPr>
      <w:r>
        <w:t>Please create a table showing a systematic assessment of the performance for completeness</w:t>
      </w:r>
      <w:r>
        <w:annotationRef/>
      </w:r>
    </w:p>
  </w:comment>
  <w:comment w:id="20" w:author="Sierrasosa,Daniel Esteban" w:date="2020-12-03T23:23:00Z" w:initials="SE">
    <w:p w14:paraId="3C0C647C" w14:textId="77777777" w:rsidR="00462360" w:rsidRDefault="00462360" w:rsidP="00462360">
      <w:pPr>
        <w:pStyle w:val="CommentText"/>
      </w:pPr>
      <w:r>
        <w:t>Maybe you should include this in Future Work Label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4B8AA6" w15:done="0"/>
  <w15:commentEx w15:paraId="7692161B" w15:done="0"/>
  <w15:commentEx w15:paraId="1D345916" w15:done="0"/>
  <w15:commentEx w15:paraId="5B6E0E0D" w15:paraIdParent="1D345916" w15:done="0"/>
  <w15:commentEx w15:paraId="7AEDB272" w15:done="0"/>
  <w15:commentEx w15:paraId="3C0C64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5E80D" w16cex:dateUtc="2020-12-05T20:05:00Z"/>
  <w16cex:commentExtensible w16cex:durableId="2375DFB8" w16cex:dateUtc="2020-12-05T19:30:00Z"/>
  <w16cex:commentExtensible w16cex:durableId="278195E5" w16cex:dateUtc="2020-12-04T03:50:00Z"/>
  <w16cex:commentExtensible w16cex:durableId="2375E6C9" w16cex:dateUtc="2020-12-05T20:00:00Z"/>
  <w16cex:commentExtensible w16cex:durableId="6BB9D924" w16cex:dateUtc="2020-12-04T04:25:00Z"/>
  <w16cex:commentExtensible w16cex:durableId="56669E9D" w16cex:dateUtc="2020-12-04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4B8AA6" w16cid:durableId="2375E80D"/>
  <w16cid:commentId w16cid:paraId="7692161B" w16cid:durableId="2375DFB8"/>
  <w16cid:commentId w16cid:paraId="1D345916" w16cid:durableId="278195E5"/>
  <w16cid:commentId w16cid:paraId="5B6E0E0D" w16cid:durableId="2375E6C9"/>
  <w16cid:commentId w16cid:paraId="7AEDB272" w16cid:durableId="6BB9D924"/>
  <w16cid:commentId w16cid:paraId="3C0C647C" w16cid:durableId="56669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B3D88" w14:textId="77777777" w:rsidR="00D34C3B" w:rsidRDefault="00D34C3B">
      <w:pPr>
        <w:spacing w:line="240" w:lineRule="auto"/>
      </w:pPr>
      <w:r>
        <w:separator/>
      </w:r>
    </w:p>
  </w:endnote>
  <w:endnote w:type="continuationSeparator" w:id="0">
    <w:p w14:paraId="11E028C8" w14:textId="77777777" w:rsidR="00D34C3B" w:rsidRDefault="00D34C3B">
      <w:pPr>
        <w:spacing w:line="240" w:lineRule="auto"/>
      </w:pPr>
      <w:r>
        <w:continuationSeparator/>
      </w:r>
    </w:p>
  </w:endnote>
  <w:endnote w:type="continuationNotice" w:id="1">
    <w:p w14:paraId="2D68509D" w14:textId="77777777" w:rsidR="00D34C3B" w:rsidRDefault="00D34C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667B8" w14:textId="77777777" w:rsidR="00D34C3B" w:rsidRDefault="00D34C3B">
      <w:pPr>
        <w:spacing w:line="240" w:lineRule="auto"/>
      </w:pPr>
      <w:r>
        <w:separator/>
      </w:r>
    </w:p>
  </w:footnote>
  <w:footnote w:type="continuationSeparator" w:id="0">
    <w:p w14:paraId="14FDFED2" w14:textId="77777777" w:rsidR="00D34C3B" w:rsidRDefault="00D34C3B">
      <w:pPr>
        <w:spacing w:line="240" w:lineRule="auto"/>
      </w:pPr>
      <w:r>
        <w:continuationSeparator/>
      </w:r>
    </w:p>
  </w:footnote>
  <w:footnote w:type="continuationNotice" w:id="1">
    <w:p w14:paraId="0CD4A37F" w14:textId="77777777" w:rsidR="00D34C3B" w:rsidRDefault="00D34C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E3380" w14:textId="41D64242" w:rsidR="00AC6DC3" w:rsidRDefault="00B1212F">
    <w:pPr>
      <w:pStyle w:val="Header"/>
    </w:pPr>
    <w:sdt>
      <w:sdtPr>
        <w:rPr>
          <w:rStyle w:val="Strong"/>
        </w:rPr>
        <w:alias w:val="Running head"/>
        <w:tag w:val=""/>
        <w:id w:val="1072628492"/>
        <w:placeholder>
          <w:docPart w:val="B5B1026E136BD54BA9BE710B2750E6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92CE1">
          <w:rPr>
            <w:rStyle w:val="Strong"/>
          </w:rPr>
          <w:t>PULP Pilot schedule</w:t>
        </w:r>
      </w:sdtContent>
    </w:sdt>
    <w:r w:rsidR="00A65808">
      <w:rPr>
        <w:rStyle w:val="Strong"/>
      </w:rPr>
      <w:t xml:space="preserve"> </w:t>
    </w:r>
    <w:r w:rsidR="00A65808">
      <w:rPr>
        <w:rStyle w:val="Strong"/>
      </w:rPr>
      <w:ptab w:relativeTo="margin" w:alignment="right" w:leader="none"/>
    </w:r>
    <w:r w:rsidR="00A65808">
      <w:rPr>
        <w:rStyle w:val="Strong"/>
      </w:rPr>
      <w:fldChar w:fldCharType="begin"/>
    </w:r>
    <w:r w:rsidR="00A65808">
      <w:rPr>
        <w:rStyle w:val="Strong"/>
      </w:rPr>
      <w:instrText xml:space="preserve"> PAGE   \* MERGEFORMAT </w:instrText>
    </w:r>
    <w:r w:rsidR="00A65808">
      <w:rPr>
        <w:rStyle w:val="Strong"/>
      </w:rPr>
      <w:fldChar w:fldCharType="separate"/>
    </w:r>
    <w:r w:rsidR="00A65808">
      <w:rPr>
        <w:rStyle w:val="Strong"/>
        <w:noProof/>
      </w:rPr>
      <w:t>9</w:t>
    </w:r>
    <w:r w:rsidR="00A6580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BF79B" w14:textId="0B501E04" w:rsidR="00AC6DC3" w:rsidRDefault="00A65808">
    <w:pPr>
      <w:pStyle w:val="Header"/>
      <w:rPr>
        <w:rStyle w:val="Strong"/>
      </w:rPr>
    </w:pPr>
    <w:r>
      <w:t xml:space="preserve">Running head: </w:t>
    </w:r>
    <w:sdt>
      <w:sdtPr>
        <w:rPr>
          <w:rStyle w:val="Strong"/>
        </w:rPr>
        <w:alias w:val="Running head"/>
        <w:tag w:val=""/>
        <w:id w:val="-696842620"/>
        <w:placeholder>
          <w:docPart w:val="4E11BEC21902F54DBA74F97F1E29A4B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92CE1">
          <w:rPr>
            <w:rStyle w:val="Strong"/>
          </w:rPr>
          <w:t>PULP Pilot schedule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7793ABB"/>
    <w:multiLevelType w:val="hybridMultilevel"/>
    <w:tmpl w:val="B582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82A28"/>
    <w:multiLevelType w:val="hybridMultilevel"/>
    <w:tmpl w:val="E474D518"/>
    <w:lvl w:ilvl="0" w:tplc="92569B4E">
      <w:start w:val="1"/>
      <w:numFmt w:val="bullet"/>
      <w:lvlText w:val=""/>
      <w:lvlJc w:val="left"/>
      <w:pPr>
        <w:ind w:left="720" w:hanging="360"/>
      </w:pPr>
      <w:rPr>
        <w:rFonts w:ascii="Symbol" w:hAnsi="Symbol" w:hint="default"/>
      </w:rPr>
    </w:lvl>
    <w:lvl w:ilvl="1" w:tplc="9E04A6E0">
      <w:start w:val="1"/>
      <w:numFmt w:val="bullet"/>
      <w:lvlText w:val=""/>
      <w:lvlJc w:val="left"/>
      <w:pPr>
        <w:ind w:left="1440" w:hanging="360"/>
      </w:pPr>
      <w:rPr>
        <w:rFonts w:ascii="Symbol" w:hAnsi="Symbol" w:hint="default"/>
      </w:rPr>
    </w:lvl>
    <w:lvl w:ilvl="2" w:tplc="59C68E70">
      <w:start w:val="1"/>
      <w:numFmt w:val="bullet"/>
      <w:lvlText w:val=""/>
      <w:lvlJc w:val="left"/>
      <w:pPr>
        <w:ind w:left="2160" w:hanging="360"/>
      </w:pPr>
      <w:rPr>
        <w:rFonts w:ascii="Wingdings" w:hAnsi="Wingdings" w:hint="default"/>
      </w:rPr>
    </w:lvl>
    <w:lvl w:ilvl="3" w:tplc="CDFA8706">
      <w:start w:val="1"/>
      <w:numFmt w:val="bullet"/>
      <w:lvlText w:val=""/>
      <w:lvlJc w:val="left"/>
      <w:pPr>
        <w:ind w:left="2880" w:hanging="360"/>
      </w:pPr>
      <w:rPr>
        <w:rFonts w:ascii="Symbol" w:hAnsi="Symbol" w:hint="default"/>
      </w:rPr>
    </w:lvl>
    <w:lvl w:ilvl="4" w:tplc="5896072C">
      <w:start w:val="1"/>
      <w:numFmt w:val="bullet"/>
      <w:lvlText w:val="o"/>
      <w:lvlJc w:val="left"/>
      <w:pPr>
        <w:ind w:left="3600" w:hanging="360"/>
      </w:pPr>
      <w:rPr>
        <w:rFonts w:ascii="Courier New" w:hAnsi="Courier New" w:hint="default"/>
      </w:rPr>
    </w:lvl>
    <w:lvl w:ilvl="5" w:tplc="A42CA714">
      <w:start w:val="1"/>
      <w:numFmt w:val="bullet"/>
      <w:lvlText w:val=""/>
      <w:lvlJc w:val="left"/>
      <w:pPr>
        <w:ind w:left="4320" w:hanging="360"/>
      </w:pPr>
      <w:rPr>
        <w:rFonts w:ascii="Wingdings" w:hAnsi="Wingdings" w:hint="default"/>
      </w:rPr>
    </w:lvl>
    <w:lvl w:ilvl="6" w:tplc="54F6B258">
      <w:start w:val="1"/>
      <w:numFmt w:val="bullet"/>
      <w:lvlText w:val=""/>
      <w:lvlJc w:val="left"/>
      <w:pPr>
        <w:ind w:left="5040" w:hanging="360"/>
      </w:pPr>
      <w:rPr>
        <w:rFonts w:ascii="Symbol" w:hAnsi="Symbol" w:hint="default"/>
      </w:rPr>
    </w:lvl>
    <w:lvl w:ilvl="7" w:tplc="5D1A244E">
      <w:start w:val="1"/>
      <w:numFmt w:val="bullet"/>
      <w:lvlText w:val="o"/>
      <w:lvlJc w:val="left"/>
      <w:pPr>
        <w:ind w:left="5760" w:hanging="360"/>
      </w:pPr>
      <w:rPr>
        <w:rFonts w:ascii="Courier New" w:hAnsi="Courier New" w:hint="default"/>
      </w:rPr>
    </w:lvl>
    <w:lvl w:ilvl="8" w:tplc="166C7752">
      <w:start w:val="1"/>
      <w:numFmt w:val="bullet"/>
      <w:lvlText w:val=""/>
      <w:lvlJc w:val="left"/>
      <w:pPr>
        <w:ind w:left="6480" w:hanging="360"/>
      </w:pPr>
      <w:rPr>
        <w:rFonts w:ascii="Wingdings" w:hAnsi="Wingdings" w:hint="default"/>
      </w:rPr>
    </w:lvl>
  </w:abstractNum>
  <w:abstractNum w:abstractNumId="12" w15:restartNumberingAfterBreak="0">
    <w:nsid w:val="7FE3092E"/>
    <w:multiLevelType w:val="hybridMultilevel"/>
    <w:tmpl w:val="A30EF242"/>
    <w:lvl w:ilvl="0" w:tplc="5AB09C22">
      <w:start w:val="1"/>
      <w:numFmt w:val="bullet"/>
      <w:lvlText w:val=""/>
      <w:lvlJc w:val="left"/>
      <w:pPr>
        <w:ind w:left="720" w:hanging="360"/>
      </w:pPr>
      <w:rPr>
        <w:rFonts w:ascii="Symbol" w:hAnsi="Symbol" w:hint="default"/>
      </w:rPr>
    </w:lvl>
    <w:lvl w:ilvl="1" w:tplc="74380BEE">
      <w:start w:val="1"/>
      <w:numFmt w:val="bullet"/>
      <w:lvlText w:val=""/>
      <w:lvlJc w:val="left"/>
      <w:pPr>
        <w:ind w:left="1440" w:hanging="360"/>
      </w:pPr>
      <w:rPr>
        <w:rFonts w:ascii="Symbol" w:hAnsi="Symbol" w:hint="default"/>
      </w:rPr>
    </w:lvl>
    <w:lvl w:ilvl="2" w:tplc="233611B8">
      <w:start w:val="1"/>
      <w:numFmt w:val="bullet"/>
      <w:lvlText w:val=""/>
      <w:lvlJc w:val="left"/>
      <w:pPr>
        <w:ind w:left="2160" w:hanging="360"/>
      </w:pPr>
      <w:rPr>
        <w:rFonts w:ascii="Wingdings" w:hAnsi="Wingdings" w:hint="default"/>
      </w:rPr>
    </w:lvl>
    <w:lvl w:ilvl="3" w:tplc="46A483BA">
      <w:start w:val="1"/>
      <w:numFmt w:val="bullet"/>
      <w:lvlText w:val=""/>
      <w:lvlJc w:val="left"/>
      <w:pPr>
        <w:ind w:left="2880" w:hanging="360"/>
      </w:pPr>
      <w:rPr>
        <w:rFonts w:ascii="Symbol" w:hAnsi="Symbol" w:hint="default"/>
      </w:rPr>
    </w:lvl>
    <w:lvl w:ilvl="4" w:tplc="F732C37E">
      <w:start w:val="1"/>
      <w:numFmt w:val="bullet"/>
      <w:lvlText w:val="o"/>
      <w:lvlJc w:val="left"/>
      <w:pPr>
        <w:ind w:left="3600" w:hanging="360"/>
      </w:pPr>
      <w:rPr>
        <w:rFonts w:ascii="Courier New" w:hAnsi="Courier New" w:hint="default"/>
      </w:rPr>
    </w:lvl>
    <w:lvl w:ilvl="5" w:tplc="414094E4">
      <w:start w:val="1"/>
      <w:numFmt w:val="bullet"/>
      <w:lvlText w:val=""/>
      <w:lvlJc w:val="left"/>
      <w:pPr>
        <w:ind w:left="4320" w:hanging="360"/>
      </w:pPr>
      <w:rPr>
        <w:rFonts w:ascii="Wingdings" w:hAnsi="Wingdings" w:hint="default"/>
      </w:rPr>
    </w:lvl>
    <w:lvl w:ilvl="6" w:tplc="728250E2">
      <w:start w:val="1"/>
      <w:numFmt w:val="bullet"/>
      <w:lvlText w:val=""/>
      <w:lvlJc w:val="left"/>
      <w:pPr>
        <w:ind w:left="5040" w:hanging="360"/>
      </w:pPr>
      <w:rPr>
        <w:rFonts w:ascii="Symbol" w:hAnsi="Symbol" w:hint="default"/>
      </w:rPr>
    </w:lvl>
    <w:lvl w:ilvl="7" w:tplc="85FA64C0">
      <w:start w:val="1"/>
      <w:numFmt w:val="bullet"/>
      <w:lvlText w:val="o"/>
      <w:lvlJc w:val="left"/>
      <w:pPr>
        <w:ind w:left="5760" w:hanging="360"/>
      </w:pPr>
      <w:rPr>
        <w:rFonts w:ascii="Courier New" w:hAnsi="Courier New" w:hint="default"/>
      </w:rPr>
    </w:lvl>
    <w:lvl w:ilvl="8" w:tplc="AD4E25DE">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2"/>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son,James Edward">
    <w15:presenceInfo w15:providerId="AD" w15:userId="S::jecars02@louisville.edu::bd710ba5-a6ae-403c-aefa-941d5b1343aa"/>
  </w15:person>
  <w15:person w15:author="Sierrasosa,Daniel Esteban">
    <w15:presenceInfo w15:providerId="AD" w15:userId="S::desier01@louisville.edu::097a0166-4200-44e2-a7f1-90a113eb0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proofState w:spelling="clean" w:grammar="clean"/>
  <w:attachedTemplate r:id="rId1"/>
  <w:defaultTabStop w:val="720"/>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E2"/>
    <w:rsid w:val="00002E0E"/>
    <w:rsid w:val="00004AC7"/>
    <w:rsid w:val="00005CC9"/>
    <w:rsid w:val="0001223B"/>
    <w:rsid w:val="00015D61"/>
    <w:rsid w:val="0002167F"/>
    <w:rsid w:val="00024814"/>
    <w:rsid w:val="00031B46"/>
    <w:rsid w:val="00041520"/>
    <w:rsid w:val="0004414B"/>
    <w:rsid w:val="00047157"/>
    <w:rsid w:val="00047738"/>
    <w:rsid w:val="000563A6"/>
    <w:rsid w:val="00073086"/>
    <w:rsid w:val="000777F8"/>
    <w:rsid w:val="00094343"/>
    <w:rsid w:val="000A6B5B"/>
    <w:rsid w:val="000A72FB"/>
    <w:rsid w:val="000C129D"/>
    <w:rsid w:val="000C226F"/>
    <w:rsid w:val="000C4CBB"/>
    <w:rsid w:val="000C535B"/>
    <w:rsid w:val="000C7F13"/>
    <w:rsid w:val="000E26D4"/>
    <w:rsid w:val="000F0BD7"/>
    <w:rsid w:val="000F1D5F"/>
    <w:rsid w:val="001002E6"/>
    <w:rsid w:val="001008CA"/>
    <w:rsid w:val="00105F47"/>
    <w:rsid w:val="00107B6F"/>
    <w:rsid w:val="0011554E"/>
    <w:rsid w:val="001178D4"/>
    <w:rsid w:val="00132F18"/>
    <w:rsid w:val="00141842"/>
    <w:rsid w:val="001526C3"/>
    <w:rsid w:val="0015279A"/>
    <w:rsid w:val="00155199"/>
    <w:rsid w:val="00160879"/>
    <w:rsid w:val="00161A0D"/>
    <w:rsid w:val="001627E8"/>
    <w:rsid w:val="001628FA"/>
    <w:rsid w:val="001653D4"/>
    <w:rsid w:val="00165C32"/>
    <w:rsid w:val="00166D9D"/>
    <w:rsid w:val="00170DE1"/>
    <w:rsid w:val="001719F3"/>
    <w:rsid w:val="001813D4"/>
    <w:rsid w:val="00181411"/>
    <w:rsid w:val="00181C37"/>
    <w:rsid w:val="00186E5E"/>
    <w:rsid w:val="001A04B0"/>
    <w:rsid w:val="001A346B"/>
    <w:rsid w:val="001B14BD"/>
    <w:rsid w:val="001B201C"/>
    <w:rsid w:val="001C1874"/>
    <w:rsid w:val="001C2EDF"/>
    <w:rsid w:val="001C5A5C"/>
    <w:rsid w:val="001C63AA"/>
    <w:rsid w:val="001C6D89"/>
    <w:rsid w:val="001D2DA8"/>
    <w:rsid w:val="001D4D0E"/>
    <w:rsid w:val="001E029A"/>
    <w:rsid w:val="001F5865"/>
    <w:rsid w:val="00205020"/>
    <w:rsid w:val="002114D6"/>
    <w:rsid w:val="00213C50"/>
    <w:rsid w:val="002173A5"/>
    <w:rsid w:val="00222F6E"/>
    <w:rsid w:val="002236EF"/>
    <w:rsid w:val="00224DE5"/>
    <w:rsid w:val="00230266"/>
    <w:rsid w:val="00235C24"/>
    <w:rsid w:val="002402BF"/>
    <w:rsid w:val="00243E30"/>
    <w:rsid w:val="002454F0"/>
    <w:rsid w:val="00246FF0"/>
    <w:rsid w:val="00250E51"/>
    <w:rsid w:val="00252F5B"/>
    <w:rsid w:val="00255548"/>
    <w:rsid w:val="00255D80"/>
    <w:rsid w:val="00271819"/>
    <w:rsid w:val="00271AD5"/>
    <w:rsid w:val="0027380B"/>
    <w:rsid w:val="00280687"/>
    <w:rsid w:val="002829EB"/>
    <w:rsid w:val="002833D7"/>
    <w:rsid w:val="0028554D"/>
    <w:rsid w:val="00287451"/>
    <w:rsid w:val="00293118"/>
    <w:rsid w:val="00293869"/>
    <w:rsid w:val="002939E1"/>
    <w:rsid w:val="002A0032"/>
    <w:rsid w:val="002A5A4C"/>
    <w:rsid w:val="002A648E"/>
    <w:rsid w:val="002B7857"/>
    <w:rsid w:val="002C4097"/>
    <w:rsid w:val="002C57A2"/>
    <w:rsid w:val="002D0B6C"/>
    <w:rsid w:val="002D624D"/>
    <w:rsid w:val="002D7007"/>
    <w:rsid w:val="002E4DDB"/>
    <w:rsid w:val="002E5530"/>
    <w:rsid w:val="003020D8"/>
    <w:rsid w:val="003064EB"/>
    <w:rsid w:val="0031758C"/>
    <w:rsid w:val="00327138"/>
    <w:rsid w:val="00331419"/>
    <w:rsid w:val="003414C9"/>
    <w:rsid w:val="003435AA"/>
    <w:rsid w:val="003532EB"/>
    <w:rsid w:val="003627B8"/>
    <w:rsid w:val="003715B1"/>
    <w:rsid w:val="00374B87"/>
    <w:rsid w:val="003841F4"/>
    <w:rsid w:val="00390666"/>
    <w:rsid w:val="003955ED"/>
    <w:rsid w:val="00396391"/>
    <w:rsid w:val="003B0422"/>
    <w:rsid w:val="003B4502"/>
    <w:rsid w:val="003D051F"/>
    <w:rsid w:val="003D572B"/>
    <w:rsid w:val="003E01EF"/>
    <w:rsid w:val="003F21C8"/>
    <w:rsid w:val="003F5BCA"/>
    <w:rsid w:val="00402949"/>
    <w:rsid w:val="00406E7E"/>
    <w:rsid w:val="00407A71"/>
    <w:rsid w:val="0041083D"/>
    <w:rsid w:val="0041202B"/>
    <w:rsid w:val="00413B82"/>
    <w:rsid w:val="00421AB0"/>
    <w:rsid w:val="004239F4"/>
    <w:rsid w:val="004340D0"/>
    <w:rsid w:val="00434E87"/>
    <w:rsid w:val="00440894"/>
    <w:rsid w:val="00443B63"/>
    <w:rsid w:val="0045195D"/>
    <w:rsid w:val="0046018B"/>
    <w:rsid w:val="00461111"/>
    <w:rsid w:val="00462360"/>
    <w:rsid w:val="00462DF7"/>
    <w:rsid w:val="00464A8C"/>
    <w:rsid w:val="00465E84"/>
    <w:rsid w:val="004714E1"/>
    <w:rsid w:val="0047316C"/>
    <w:rsid w:val="00482A12"/>
    <w:rsid w:val="00482E20"/>
    <w:rsid w:val="0048428C"/>
    <w:rsid w:val="004865FD"/>
    <w:rsid w:val="004867C0"/>
    <w:rsid w:val="004870EE"/>
    <w:rsid w:val="004918A4"/>
    <w:rsid w:val="00497F2D"/>
    <w:rsid w:val="004B0534"/>
    <w:rsid w:val="004B161D"/>
    <w:rsid w:val="004B1FD0"/>
    <w:rsid w:val="004B7547"/>
    <w:rsid w:val="004D06EF"/>
    <w:rsid w:val="004D21FC"/>
    <w:rsid w:val="004D53D2"/>
    <w:rsid w:val="004D581A"/>
    <w:rsid w:val="004E0C0E"/>
    <w:rsid w:val="004E2B71"/>
    <w:rsid w:val="004E344E"/>
    <w:rsid w:val="004F1995"/>
    <w:rsid w:val="004F1F6B"/>
    <w:rsid w:val="004F2DD4"/>
    <w:rsid w:val="004F7B91"/>
    <w:rsid w:val="00504408"/>
    <w:rsid w:val="00512D86"/>
    <w:rsid w:val="00517DA6"/>
    <w:rsid w:val="00521F8D"/>
    <w:rsid w:val="005272B5"/>
    <w:rsid w:val="00530329"/>
    <w:rsid w:val="00533F1C"/>
    <w:rsid w:val="005354F5"/>
    <w:rsid w:val="00535812"/>
    <w:rsid w:val="00536211"/>
    <w:rsid w:val="005369BC"/>
    <w:rsid w:val="00536F9F"/>
    <w:rsid w:val="00550167"/>
    <w:rsid w:val="0055127E"/>
    <w:rsid w:val="0055798D"/>
    <w:rsid w:val="005600AB"/>
    <w:rsid w:val="00562366"/>
    <w:rsid w:val="00563044"/>
    <w:rsid w:val="00567805"/>
    <w:rsid w:val="00567D83"/>
    <w:rsid w:val="00571135"/>
    <w:rsid w:val="00582A07"/>
    <w:rsid w:val="0059027E"/>
    <w:rsid w:val="00592D39"/>
    <w:rsid w:val="005A09EC"/>
    <w:rsid w:val="005A4C50"/>
    <w:rsid w:val="005A6BD8"/>
    <w:rsid w:val="005C427F"/>
    <w:rsid w:val="005C4316"/>
    <w:rsid w:val="005D57BD"/>
    <w:rsid w:val="005D59BE"/>
    <w:rsid w:val="005D7D2B"/>
    <w:rsid w:val="005F7E0E"/>
    <w:rsid w:val="006071B9"/>
    <w:rsid w:val="00607794"/>
    <w:rsid w:val="006112CB"/>
    <w:rsid w:val="006143A7"/>
    <w:rsid w:val="0061464D"/>
    <w:rsid w:val="00614C36"/>
    <w:rsid w:val="006204C8"/>
    <w:rsid w:val="00620661"/>
    <w:rsid w:val="00635ACF"/>
    <w:rsid w:val="0064396D"/>
    <w:rsid w:val="00645C30"/>
    <w:rsid w:val="006565F7"/>
    <w:rsid w:val="00665401"/>
    <w:rsid w:val="00665D82"/>
    <w:rsid w:val="0068232A"/>
    <w:rsid w:val="0068698E"/>
    <w:rsid w:val="00690FBC"/>
    <w:rsid w:val="006A1217"/>
    <w:rsid w:val="006A19F5"/>
    <w:rsid w:val="006A2DBB"/>
    <w:rsid w:val="006A395D"/>
    <w:rsid w:val="006B113B"/>
    <w:rsid w:val="006B672C"/>
    <w:rsid w:val="006C131F"/>
    <w:rsid w:val="006C1AC6"/>
    <w:rsid w:val="006C2B5D"/>
    <w:rsid w:val="006C2E07"/>
    <w:rsid w:val="006C51FB"/>
    <w:rsid w:val="006C78A0"/>
    <w:rsid w:val="006D0D76"/>
    <w:rsid w:val="006D628C"/>
    <w:rsid w:val="006F0A43"/>
    <w:rsid w:val="006F76A0"/>
    <w:rsid w:val="006F7E73"/>
    <w:rsid w:val="007010AD"/>
    <w:rsid w:val="007110A3"/>
    <w:rsid w:val="007177A0"/>
    <w:rsid w:val="007204B3"/>
    <w:rsid w:val="007210BF"/>
    <w:rsid w:val="00726251"/>
    <w:rsid w:val="00726FAE"/>
    <w:rsid w:val="00731A87"/>
    <w:rsid w:val="00731B19"/>
    <w:rsid w:val="00734B04"/>
    <w:rsid w:val="007468DB"/>
    <w:rsid w:val="00746DE3"/>
    <w:rsid w:val="007536EF"/>
    <w:rsid w:val="00757472"/>
    <w:rsid w:val="007625B5"/>
    <w:rsid w:val="00770561"/>
    <w:rsid w:val="00771473"/>
    <w:rsid w:val="007730A4"/>
    <w:rsid w:val="00782661"/>
    <w:rsid w:val="007868FC"/>
    <w:rsid w:val="00793D7B"/>
    <w:rsid w:val="00795794"/>
    <w:rsid w:val="00796E0F"/>
    <w:rsid w:val="007A46E7"/>
    <w:rsid w:val="007B517B"/>
    <w:rsid w:val="007C02F2"/>
    <w:rsid w:val="007C2D41"/>
    <w:rsid w:val="007C62B3"/>
    <w:rsid w:val="007C6D5F"/>
    <w:rsid w:val="007C785C"/>
    <w:rsid w:val="007D30D8"/>
    <w:rsid w:val="007D32BF"/>
    <w:rsid w:val="007D4C14"/>
    <w:rsid w:val="007D4E3D"/>
    <w:rsid w:val="007D569E"/>
    <w:rsid w:val="007D7727"/>
    <w:rsid w:val="007E3322"/>
    <w:rsid w:val="007E4073"/>
    <w:rsid w:val="007E7A36"/>
    <w:rsid w:val="007F094F"/>
    <w:rsid w:val="007F132A"/>
    <w:rsid w:val="007F4DA5"/>
    <w:rsid w:val="007F6D1C"/>
    <w:rsid w:val="008039B3"/>
    <w:rsid w:val="00804A83"/>
    <w:rsid w:val="00815297"/>
    <w:rsid w:val="008169A4"/>
    <w:rsid w:val="00817C2C"/>
    <w:rsid w:val="00820EC5"/>
    <w:rsid w:val="00822128"/>
    <w:rsid w:val="00822D04"/>
    <w:rsid w:val="00827E13"/>
    <w:rsid w:val="00835553"/>
    <w:rsid w:val="008528E5"/>
    <w:rsid w:val="008708C8"/>
    <w:rsid w:val="0087308F"/>
    <w:rsid w:val="00876C59"/>
    <w:rsid w:val="00880DF6"/>
    <w:rsid w:val="008916FA"/>
    <w:rsid w:val="00894DA8"/>
    <w:rsid w:val="008A2CB4"/>
    <w:rsid w:val="008B044A"/>
    <w:rsid w:val="008B2257"/>
    <w:rsid w:val="008C2DD9"/>
    <w:rsid w:val="008C40D1"/>
    <w:rsid w:val="008D1ECC"/>
    <w:rsid w:val="008D34DE"/>
    <w:rsid w:val="008D41E6"/>
    <w:rsid w:val="008D5F1C"/>
    <w:rsid w:val="008E5558"/>
    <w:rsid w:val="008F4197"/>
    <w:rsid w:val="008F4B7C"/>
    <w:rsid w:val="0091542E"/>
    <w:rsid w:val="0091705D"/>
    <w:rsid w:val="00924187"/>
    <w:rsid w:val="0092476A"/>
    <w:rsid w:val="00932165"/>
    <w:rsid w:val="009359D3"/>
    <w:rsid w:val="0093708B"/>
    <w:rsid w:val="00940716"/>
    <w:rsid w:val="0095126B"/>
    <w:rsid w:val="0095526B"/>
    <w:rsid w:val="00974BBD"/>
    <w:rsid w:val="00975594"/>
    <w:rsid w:val="00977D9C"/>
    <w:rsid w:val="00987A1D"/>
    <w:rsid w:val="00992BEC"/>
    <w:rsid w:val="00992CE1"/>
    <w:rsid w:val="00994472"/>
    <w:rsid w:val="009A7A7E"/>
    <w:rsid w:val="009B3F41"/>
    <w:rsid w:val="009B4A69"/>
    <w:rsid w:val="009C0AD3"/>
    <w:rsid w:val="009C0F87"/>
    <w:rsid w:val="009C1909"/>
    <w:rsid w:val="009C225F"/>
    <w:rsid w:val="009C5855"/>
    <w:rsid w:val="009C7BA6"/>
    <w:rsid w:val="009D1069"/>
    <w:rsid w:val="009D1B62"/>
    <w:rsid w:val="009D3281"/>
    <w:rsid w:val="009D5FF9"/>
    <w:rsid w:val="009D6151"/>
    <w:rsid w:val="009D6628"/>
    <w:rsid w:val="009D7931"/>
    <w:rsid w:val="009D7C49"/>
    <w:rsid w:val="009E6AA8"/>
    <w:rsid w:val="009F0F93"/>
    <w:rsid w:val="009F5439"/>
    <w:rsid w:val="00A00BC4"/>
    <w:rsid w:val="00A066C5"/>
    <w:rsid w:val="00A113C8"/>
    <w:rsid w:val="00A12427"/>
    <w:rsid w:val="00A134E1"/>
    <w:rsid w:val="00A14FA4"/>
    <w:rsid w:val="00A236CB"/>
    <w:rsid w:val="00A26DE1"/>
    <w:rsid w:val="00A27CCA"/>
    <w:rsid w:val="00A3404A"/>
    <w:rsid w:val="00A36DFE"/>
    <w:rsid w:val="00A43590"/>
    <w:rsid w:val="00A47C70"/>
    <w:rsid w:val="00A52F84"/>
    <w:rsid w:val="00A62E1B"/>
    <w:rsid w:val="00A64857"/>
    <w:rsid w:val="00A65808"/>
    <w:rsid w:val="00A8367C"/>
    <w:rsid w:val="00A846AA"/>
    <w:rsid w:val="00A87624"/>
    <w:rsid w:val="00A950E3"/>
    <w:rsid w:val="00A95660"/>
    <w:rsid w:val="00AA54B6"/>
    <w:rsid w:val="00AB0E94"/>
    <w:rsid w:val="00AB2535"/>
    <w:rsid w:val="00AB264A"/>
    <w:rsid w:val="00AB5155"/>
    <w:rsid w:val="00AB7BB7"/>
    <w:rsid w:val="00AC48D8"/>
    <w:rsid w:val="00AC6DC3"/>
    <w:rsid w:val="00AD581A"/>
    <w:rsid w:val="00AF3BD3"/>
    <w:rsid w:val="00AF44F4"/>
    <w:rsid w:val="00B07F21"/>
    <w:rsid w:val="00B1212F"/>
    <w:rsid w:val="00B14E58"/>
    <w:rsid w:val="00B17665"/>
    <w:rsid w:val="00B22CC4"/>
    <w:rsid w:val="00B420BB"/>
    <w:rsid w:val="00B43898"/>
    <w:rsid w:val="00B5190A"/>
    <w:rsid w:val="00B539AA"/>
    <w:rsid w:val="00B54FFF"/>
    <w:rsid w:val="00B6014F"/>
    <w:rsid w:val="00B6505B"/>
    <w:rsid w:val="00B71D6B"/>
    <w:rsid w:val="00B73C96"/>
    <w:rsid w:val="00B76A29"/>
    <w:rsid w:val="00B83084"/>
    <w:rsid w:val="00B844FF"/>
    <w:rsid w:val="00B8458E"/>
    <w:rsid w:val="00B95FBB"/>
    <w:rsid w:val="00BA2D34"/>
    <w:rsid w:val="00BA36B4"/>
    <w:rsid w:val="00BA50A3"/>
    <w:rsid w:val="00BA5D87"/>
    <w:rsid w:val="00BB4791"/>
    <w:rsid w:val="00BB5910"/>
    <w:rsid w:val="00BC030E"/>
    <w:rsid w:val="00BC17A8"/>
    <w:rsid w:val="00BC28BF"/>
    <w:rsid w:val="00BD1FDC"/>
    <w:rsid w:val="00BD4D05"/>
    <w:rsid w:val="00BD571E"/>
    <w:rsid w:val="00BE16D9"/>
    <w:rsid w:val="00BE1F92"/>
    <w:rsid w:val="00BE44FD"/>
    <w:rsid w:val="00BF29FF"/>
    <w:rsid w:val="00C066C4"/>
    <w:rsid w:val="00C079AF"/>
    <w:rsid w:val="00C20D2F"/>
    <w:rsid w:val="00C252AE"/>
    <w:rsid w:val="00C27715"/>
    <w:rsid w:val="00C3070F"/>
    <w:rsid w:val="00C55A16"/>
    <w:rsid w:val="00C60046"/>
    <w:rsid w:val="00C64CEC"/>
    <w:rsid w:val="00C92C80"/>
    <w:rsid w:val="00C933F0"/>
    <w:rsid w:val="00CA5119"/>
    <w:rsid w:val="00CA62E2"/>
    <w:rsid w:val="00CB43AB"/>
    <w:rsid w:val="00CC304C"/>
    <w:rsid w:val="00CC7F11"/>
    <w:rsid w:val="00CD4FFE"/>
    <w:rsid w:val="00CE16DA"/>
    <w:rsid w:val="00CE3DE2"/>
    <w:rsid w:val="00CF492A"/>
    <w:rsid w:val="00CF7D5C"/>
    <w:rsid w:val="00D1741A"/>
    <w:rsid w:val="00D222FF"/>
    <w:rsid w:val="00D34C3B"/>
    <w:rsid w:val="00D35B47"/>
    <w:rsid w:val="00D36F16"/>
    <w:rsid w:val="00D41D85"/>
    <w:rsid w:val="00D51933"/>
    <w:rsid w:val="00D52126"/>
    <w:rsid w:val="00D5790A"/>
    <w:rsid w:val="00D81C92"/>
    <w:rsid w:val="00D94076"/>
    <w:rsid w:val="00DA076E"/>
    <w:rsid w:val="00DA0C6D"/>
    <w:rsid w:val="00DA144E"/>
    <w:rsid w:val="00DA5D35"/>
    <w:rsid w:val="00DB12FC"/>
    <w:rsid w:val="00DC0E88"/>
    <w:rsid w:val="00DC22DA"/>
    <w:rsid w:val="00DC4D93"/>
    <w:rsid w:val="00DC4DF4"/>
    <w:rsid w:val="00DC4FEF"/>
    <w:rsid w:val="00DD535F"/>
    <w:rsid w:val="00DD5761"/>
    <w:rsid w:val="00DD6BBD"/>
    <w:rsid w:val="00DD7E0D"/>
    <w:rsid w:val="00DE21FB"/>
    <w:rsid w:val="00DE5352"/>
    <w:rsid w:val="00DF1480"/>
    <w:rsid w:val="00DF210D"/>
    <w:rsid w:val="00DF50D1"/>
    <w:rsid w:val="00DF660B"/>
    <w:rsid w:val="00E0310E"/>
    <w:rsid w:val="00E116CF"/>
    <w:rsid w:val="00E11995"/>
    <w:rsid w:val="00E15162"/>
    <w:rsid w:val="00E1708E"/>
    <w:rsid w:val="00E17FC0"/>
    <w:rsid w:val="00E223CA"/>
    <w:rsid w:val="00E23CBB"/>
    <w:rsid w:val="00E336B8"/>
    <w:rsid w:val="00E46B7E"/>
    <w:rsid w:val="00E562EB"/>
    <w:rsid w:val="00E737A5"/>
    <w:rsid w:val="00E7475A"/>
    <w:rsid w:val="00E806F1"/>
    <w:rsid w:val="00E81F44"/>
    <w:rsid w:val="00E85FD6"/>
    <w:rsid w:val="00E91E6B"/>
    <w:rsid w:val="00E96916"/>
    <w:rsid w:val="00E96EFC"/>
    <w:rsid w:val="00EA3862"/>
    <w:rsid w:val="00EA6308"/>
    <w:rsid w:val="00EB160F"/>
    <w:rsid w:val="00EB24EC"/>
    <w:rsid w:val="00EB3D6E"/>
    <w:rsid w:val="00EB4D02"/>
    <w:rsid w:val="00EC1A4F"/>
    <w:rsid w:val="00EC22A5"/>
    <w:rsid w:val="00EC483B"/>
    <w:rsid w:val="00EC65E3"/>
    <w:rsid w:val="00ED13A3"/>
    <w:rsid w:val="00ED2767"/>
    <w:rsid w:val="00EE1EAB"/>
    <w:rsid w:val="00EE1F56"/>
    <w:rsid w:val="00EF58ED"/>
    <w:rsid w:val="00EF6036"/>
    <w:rsid w:val="00EF6D88"/>
    <w:rsid w:val="00EF7E2F"/>
    <w:rsid w:val="00F01060"/>
    <w:rsid w:val="00F036DF"/>
    <w:rsid w:val="00F03BF1"/>
    <w:rsid w:val="00F07685"/>
    <w:rsid w:val="00F07BAC"/>
    <w:rsid w:val="00F1320F"/>
    <w:rsid w:val="00F16CD3"/>
    <w:rsid w:val="00F22FC8"/>
    <w:rsid w:val="00F27D76"/>
    <w:rsid w:val="00F40BF5"/>
    <w:rsid w:val="00F45D51"/>
    <w:rsid w:val="00F465A2"/>
    <w:rsid w:val="00F4684C"/>
    <w:rsid w:val="00F471CB"/>
    <w:rsid w:val="00F50869"/>
    <w:rsid w:val="00F54EB6"/>
    <w:rsid w:val="00F603CD"/>
    <w:rsid w:val="00F6249E"/>
    <w:rsid w:val="00F665CC"/>
    <w:rsid w:val="00F77A73"/>
    <w:rsid w:val="00F82E39"/>
    <w:rsid w:val="00F873DF"/>
    <w:rsid w:val="00F87F17"/>
    <w:rsid w:val="00F91DB1"/>
    <w:rsid w:val="00F96B1D"/>
    <w:rsid w:val="00FA0860"/>
    <w:rsid w:val="00FA0F1D"/>
    <w:rsid w:val="00FA2E15"/>
    <w:rsid w:val="00FA5CEB"/>
    <w:rsid w:val="00FB2391"/>
    <w:rsid w:val="00FC0700"/>
    <w:rsid w:val="00FD3FB2"/>
    <w:rsid w:val="00FD54AE"/>
    <w:rsid w:val="00FE25AA"/>
    <w:rsid w:val="00FF0260"/>
    <w:rsid w:val="00FF373C"/>
    <w:rsid w:val="00FF55A2"/>
    <w:rsid w:val="03C263EC"/>
    <w:rsid w:val="0BB44D74"/>
    <w:rsid w:val="0C2CC312"/>
    <w:rsid w:val="112A7AC3"/>
    <w:rsid w:val="1163F8C4"/>
    <w:rsid w:val="127672BF"/>
    <w:rsid w:val="129DA2C5"/>
    <w:rsid w:val="148ADF8F"/>
    <w:rsid w:val="14B0ECA5"/>
    <w:rsid w:val="1626AFF0"/>
    <w:rsid w:val="186C6957"/>
    <w:rsid w:val="19EB2CCF"/>
    <w:rsid w:val="1AC57374"/>
    <w:rsid w:val="22FD975D"/>
    <w:rsid w:val="252F83C3"/>
    <w:rsid w:val="2A234B18"/>
    <w:rsid w:val="2E3A1D7A"/>
    <w:rsid w:val="33F96087"/>
    <w:rsid w:val="39E53959"/>
    <w:rsid w:val="3AD34169"/>
    <w:rsid w:val="3FDAD3B8"/>
    <w:rsid w:val="40B7CC2E"/>
    <w:rsid w:val="4666FAD7"/>
    <w:rsid w:val="54E93BC6"/>
    <w:rsid w:val="55E42CFB"/>
    <w:rsid w:val="564C7CB4"/>
    <w:rsid w:val="5986E473"/>
    <w:rsid w:val="59D8322B"/>
    <w:rsid w:val="5C13B9CC"/>
    <w:rsid w:val="5EFA800B"/>
    <w:rsid w:val="600FCB8C"/>
    <w:rsid w:val="621AA295"/>
    <w:rsid w:val="634A66D2"/>
    <w:rsid w:val="6942C74A"/>
    <w:rsid w:val="72AB3E66"/>
    <w:rsid w:val="74FA9AC6"/>
    <w:rsid w:val="7C092DAE"/>
    <w:rsid w:val="7CA55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CA5C99"/>
  <w15:chartTrackingRefBased/>
  <w15:docId w15:val="{8F5978B9-5BAF-C94A-9F33-E865A0B3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6071B9"/>
    <w:rPr>
      <w:sz w:val="16"/>
      <w:szCs w:val="16"/>
    </w:rPr>
  </w:style>
  <w:style w:type="character" w:styleId="UnresolvedMention">
    <w:name w:val="Unresolved Mention"/>
    <w:basedOn w:val="DefaultParagraphFont"/>
    <w:uiPriority w:val="99"/>
    <w:unhideWhenUsed/>
    <w:rsid w:val="00213C50"/>
    <w:rPr>
      <w:color w:val="605E5C"/>
      <w:shd w:val="clear" w:color="auto" w:fill="E1DFDD"/>
    </w:rPr>
  </w:style>
  <w:style w:type="character" w:styleId="Mention">
    <w:name w:val="Mention"/>
    <w:basedOn w:val="DefaultParagraphFont"/>
    <w:uiPriority w:val="99"/>
    <w:unhideWhenUsed/>
    <w:rsid w:val="00213C5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054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51086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43590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8963343">
      <w:bodyDiv w:val="1"/>
      <w:marLeft w:val="0"/>
      <w:marRight w:val="0"/>
      <w:marTop w:val="0"/>
      <w:marBottom w:val="0"/>
      <w:divBdr>
        <w:top w:val="none" w:sz="0" w:space="0" w:color="auto"/>
        <w:left w:val="none" w:sz="0" w:space="0" w:color="auto"/>
        <w:bottom w:val="none" w:sz="0" w:space="0" w:color="auto"/>
        <w:right w:val="none" w:sz="0" w:space="0" w:color="auto"/>
      </w:divBdr>
    </w:div>
    <w:div w:id="4292763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660241">
      <w:bodyDiv w:val="1"/>
      <w:marLeft w:val="0"/>
      <w:marRight w:val="0"/>
      <w:marTop w:val="0"/>
      <w:marBottom w:val="0"/>
      <w:divBdr>
        <w:top w:val="none" w:sz="0" w:space="0" w:color="auto"/>
        <w:left w:val="none" w:sz="0" w:space="0" w:color="auto"/>
        <w:bottom w:val="none" w:sz="0" w:space="0" w:color="auto"/>
        <w:right w:val="none" w:sz="0" w:space="0" w:color="auto"/>
      </w:divBdr>
    </w:div>
    <w:div w:id="51238078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59107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0984189">
      <w:bodyDiv w:val="1"/>
      <w:marLeft w:val="0"/>
      <w:marRight w:val="0"/>
      <w:marTop w:val="0"/>
      <w:marBottom w:val="0"/>
      <w:divBdr>
        <w:top w:val="none" w:sz="0" w:space="0" w:color="auto"/>
        <w:left w:val="none" w:sz="0" w:space="0" w:color="auto"/>
        <w:bottom w:val="none" w:sz="0" w:space="0" w:color="auto"/>
        <w:right w:val="none" w:sz="0" w:space="0" w:color="auto"/>
      </w:divBdr>
    </w:div>
    <w:div w:id="750001867">
      <w:bodyDiv w:val="1"/>
      <w:marLeft w:val="0"/>
      <w:marRight w:val="0"/>
      <w:marTop w:val="0"/>
      <w:marBottom w:val="0"/>
      <w:divBdr>
        <w:top w:val="none" w:sz="0" w:space="0" w:color="auto"/>
        <w:left w:val="none" w:sz="0" w:space="0" w:color="auto"/>
        <w:bottom w:val="none" w:sz="0" w:space="0" w:color="auto"/>
        <w:right w:val="none" w:sz="0" w:space="0" w:color="auto"/>
      </w:divBdr>
    </w:div>
    <w:div w:id="775632607">
      <w:bodyDiv w:val="1"/>
      <w:marLeft w:val="0"/>
      <w:marRight w:val="0"/>
      <w:marTop w:val="0"/>
      <w:marBottom w:val="0"/>
      <w:divBdr>
        <w:top w:val="none" w:sz="0" w:space="0" w:color="auto"/>
        <w:left w:val="none" w:sz="0" w:space="0" w:color="auto"/>
        <w:bottom w:val="none" w:sz="0" w:space="0" w:color="auto"/>
        <w:right w:val="none" w:sz="0" w:space="0" w:color="auto"/>
      </w:divBdr>
    </w:div>
    <w:div w:id="787428740">
      <w:bodyDiv w:val="1"/>
      <w:marLeft w:val="0"/>
      <w:marRight w:val="0"/>
      <w:marTop w:val="0"/>
      <w:marBottom w:val="0"/>
      <w:divBdr>
        <w:top w:val="none" w:sz="0" w:space="0" w:color="auto"/>
        <w:left w:val="none" w:sz="0" w:space="0" w:color="auto"/>
        <w:bottom w:val="none" w:sz="0" w:space="0" w:color="auto"/>
        <w:right w:val="none" w:sz="0" w:space="0" w:color="auto"/>
      </w:divBdr>
    </w:div>
    <w:div w:id="827598736">
      <w:bodyDiv w:val="1"/>
      <w:marLeft w:val="0"/>
      <w:marRight w:val="0"/>
      <w:marTop w:val="0"/>
      <w:marBottom w:val="0"/>
      <w:divBdr>
        <w:top w:val="none" w:sz="0" w:space="0" w:color="auto"/>
        <w:left w:val="none" w:sz="0" w:space="0" w:color="auto"/>
        <w:bottom w:val="none" w:sz="0" w:space="0" w:color="auto"/>
        <w:right w:val="none" w:sz="0" w:space="0" w:color="auto"/>
      </w:divBdr>
    </w:div>
    <w:div w:id="88934676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64629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64505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259349">
      <w:bodyDiv w:val="1"/>
      <w:marLeft w:val="0"/>
      <w:marRight w:val="0"/>
      <w:marTop w:val="0"/>
      <w:marBottom w:val="0"/>
      <w:divBdr>
        <w:top w:val="none" w:sz="0" w:space="0" w:color="auto"/>
        <w:left w:val="none" w:sz="0" w:space="0" w:color="auto"/>
        <w:bottom w:val="none" w:sz="0" w:space="0" w:color="auto"/>
        <w:right w:val="none" w:sz="0" w:space="0" w:color="auto"/>
      </w:divBdr>
    </w:div>
    <w:div w:id="1917937334">
      <w:bodyDiv w:val="1"/>
      <w:marLeft w:val="0"/>
      <w:marRight w:val="0"/>
      <w:marTop w:val="0"/>
      <w:marBottom w:val="0"/>
      <w:divBdr>
        <w:top w:val="none" w:sz="0" w:space="0" w:color="auto"/>
        <w:left w:val="none" w:sz="0" w:space="0" w:color="auto"/>
        <w:bottom w:val="none" w:sz="0" w:space="0" w:color="auto"/>
        <w:right w:val="none" w:sz="0" w:space="0" w:color="auto"/>
      </w:divBdr>
    </w:div>
    <w:div w:id="197795442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58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carson/Library/Containers/com.microsoft.Word/Data/Library/Application%2520Support/Microsoft/Office/16.0/DTS/en-US%257b9CA71D97-A8BD-6947-B76B-6822DFA20A68%257d/%257bC05B7914-C554-6944-A96D-E3C3062D1AC6%2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0B495653204642B3ABE8889D21D130"/>
        <w:category>
          <w:name w:val="General"/>
          <w:gallery w:val="placeholder"/>
        </w:category>
        <w:types>
          <w:type w:val="bbPlcHdr"/>
        </w:types>
        <w:behaviors>
          <w:behavior w:val="content"/>
        </w:behaviors>
        <w:guid w:val="{F7B142F8-A674-A24C-BF4A-8555C16A4758}"/>
      </w:docPartPr>
      <w:docPartBody>
        <w:p w:rsidR="007340F6" w:rsidRDefault="00250E51">
          <w:pPr>
            <w:pStyle w:val="2D0B495653204642B3ABE8889D21D130"/>
          </w:pPr>
          <w:r>
            <w:t>[Title Here, up to 12 Words, on One to Two Lines]</w:t>
          </w:r>
        </w:p>
      </w:docPartBody>
    </w:docPart>
    <w:docPart>
      <w:docPartPr>
        <w:name w:val="EC0DD888914C2D4DABACEF225DCF709D"/>
        <w:category>
          <w:name w:val="General"/>
          <w:gallery w:val="placeholder"/>
        </w:category>
        <w:types>
          <w:type w:val="bbPlcHdr"/>
        </w:types>
        <w:behaviors>
          <w:behavior w:val="content"/>
        </w:behaviors>
        <w:guid w:val="{044F6B49-0FE6-CC4B-8946-8E6126D40696}"/>
      </w:docPartPr>
      <w:docPartBody>
        <w:p w:rsidR="007340F6" w:rsidRDefault="00250E51">
          <w:pPr>
            <w:pStyle w:val="EC0DD888914C2D4DABACEF225DCF709D"/>
          </w:pPr>
          <w:r>
            <w:t>[Title Here, up to 12 Words, on One to Two Lines]</w:t>
          </w:r>
        </w:p>
      </w:docPartBody>
    </w:docPart>
    <w:docPart>
      <w:docPartPr>
        <w:name w:val="B5B1026E136BD54BA9BE710B2750E69A"/>
        <w:category>
          <w:name w:val="General"/>
          <w:gallery w:val="placeholder"/>
        </w:category>
        <w:types>
          <w:type w:val="bbPlcHdr"/>
        </w:types>
        <w:behaviors>
          <w:behavior w:val="content"/>
        </w:behaviors>
        <w:guid w:val="{5C7C425A-85B1-F94D-8345-09C25990C884}"/>
      </w:docPartPr>
      <w:docPartBody>
        <w:p w:rsidR="007340F6" w:rsidRDefault="00250E51">
          <w:pPr>
            <w:pStyle w:val="B5B1026E136BD54BA9BE710B2750E69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4E11BEC21902F54DBA74F97F1E29A4BD"/>
        <w:category>
          <w:name w:val="General"/>
          <w:gallery w:val="placeholder"/>
        </w:category>
        <w:types>
          <w:type w:val="bbPlcHdr"/>
        </w:types>
        <w:behaviors>
          <w:behavior w:val="content"/>
        </w:behaviors>
        <w:guid w:val="{A50DD093-FC1E-2640-9660-A0DE24C56C68}"/>
      </w:docPartPr>
      <w:docPartBody>
        <w:p w:rsidR="007340F6" w:rsidRDefault="00250E51">
          <w:pPr>
            <w:pStyle w:val="4E11BEC21902F54DBA74F97F1E29A4B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51"/>
    <w:rsid w:val="00007AC8"/>
    <w:rsid w:val="0011398E"/>
    <w:rsid w:val="00250E51"/>
    <w:rsid w:val="0027432E"/>
    <w:rsid w:val="0039020A"/>
    <w:rsid w:val="007340F6"/>
    <w:rsid w:val="0086374D"/>
    <w:rsid w:val="008C4729"/>
    <w:rsid w:val="009B5BE5"/>
    <w:rsid w:val="00A1491B"/>
    <w:rsid w:val="00FC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0B495653204642B3ABE8889D21D130">
    <w:name w:val="2D0B495653204642B3ABE8889D21D130"/>
  </w:style>
  <w:style w:type="character" w:styleId="Emphasis">
    <w:name w:val="Emphasis"/>
    <w:basedOn w:val="DefaultParagraphFont"/>
    <w:uiPriority w:val="20"/>
    <w:unhideWhenUsed/>
    <w:qFormat/>
    <w:rPr>
      <w:i/>
      <w:iCs/>
    </w:rPr>
  </w:style>
  <w:style w:type="paragraph" w:customStyle="1" w:styleId="EC0DD888914C2D4DABACEF225DCF709D">
    <w:name w:val="EC0DD888914C2D4DABACEF225DCF709D"/>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B5B1026E136BD54BA9BE710B2750E69A">
    <w:name w:val="B5B1026E136BD54BA9BE710B2750E69A"/>
  </w:style>
  <w:style w:type="paragraph" w:customStyle="1" w:styleId="4E11BEC21902F54DBA74F97F1E29A4BD">
    <w:name w:val="4E11BEC21902F54DBA74F97F1E29A4BD"/>
  </w:style>
  <w:style w:type="character" w:styleId="PlaceholderText">
    <w:name w:val="Placeholder Text"/>
    <w:basedOn w:val="DefaultParagraphFont"/>
    <w:uiPriority w:val="99"/>
    <w:semiHidden/>
    <w:rsid w:val="003902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PULP Pilot schedule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4CAC6AD6DF847A7C1288744783B3D" ma:contentTypeVersion="4" ma:contentTypeDescription="Create a new document." ma:contentTypeScope="" ma:versionID="7a50727b94dd04ea14dc8a140c496972">
  <xsd:schema xmlns:xsd="http://www.w3.org/2001/XMLSchema" xmlns:xs="http://www.w3.org/2001/XMLSchema" xmlns:p="http://schemas.microsoft.com/office/2006/metadata/properties" xmlns:ns2="d3229df0-32c0-4a8a-a414-8f031cf5effd" targetNamespace="http://schemas.microsoft.com/office/2006/metadata/properties" ma:root="true" ma:fieldsID="0908c303fb3da0e77bc45d0cc6c0c9c6" ns2:_="">
    <xsd:import namespace="d3229df0-32c0-4a8a-a414-8f031cf5e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29df0-32c0-4a8a-a414-8f031cf5e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Pap981</b:Tag>
    <b:SourceType>Book</b:SourceType>
    <b:Guid>{2D4628FE-3322-DB47-917E-4DF98D0E7722}</b:Guid>
    <b:Title>Combinatorial Optimization: Algorithms and Complexity</b:Title>
    <b:City>Mineola</b:City>
    <b:Publisher>Dover Publications, Inc</b:Publisher>
    <b:Year>1998</b:Year>
    <b:Author>
      <b:Author>
        <b:NameList>
          <b:Person>
            <b:Last>Papadimitriou</b:Last>
            <b:Middle>H</b:Middle>
            <b:First>Christos</b:First>
          </b:Person>
          <b:Person>
            <b:Last>Steiglitz</b:Last>
            <b:Middle>Kenneth</b:Middle>
          </b:Person>
        </b:NameList>
      </b:Author>
    </b:Author>
    <b:StateProvince>New York</b:StateProvince>
    <b:RefOrder>1</b:RefOrder>
  </b:Source>
  <b:Source>
    <b:Tag>Mit09</b:Tag>
    <b:SourceType>InternetSite</b:SourceType>
    <b:Guid>{E9A503D6-816F-9646-9AEE-5879571D564F}</b:Guid>
    <b:Title>Optimization with PuLP</b:Title>
    <b:InternetSiteTitle>PuLP 2.3</b:InternetSiteTitle>
    <b:URL>https://coin-or.github.io/pulp/index.html#</b:URL>
    <b:Year>2009</b:Year>
    <b:Author>
      <b:Author>
        <b:NameList>
          <b:Person>
            <b:Last>Mitchell</b:Last>
            <b:First>Stuart</b:First>
          </b:Person>
          <b:Person>
            <b:Last>Kean</b:Last>
            <b:First>Anita</b:First>
          </b:Person>
          <b:Person>
            <b:Last>Mason</b:Last>
            <b:First>Andrew</b:First>
          </b:Person>
          <b:Person>
            <b:Last>O'Sullivan</b:Last>
            <b:First>Michael</b:First>
          </b:Person>
          <b:Person>
            <b:Last>Phillips</b:Last>
            <b:First>Antony</b:First>
          </b:Person>
          <b:Person>
            <b:Last>Peschiera</b:Last>
            <b:First>Franco</b:First>
          </b:Person>
        </b:NameList>
      </b:Author>
    </b:Author>
    <b:YearAccessed>2020</b:YearAccessed>
    <b:MonthAccessed>November</b:MonthAccessed>
    <b:RefOrder>2</b:RefOrder>
  </b:Source>
  <b:Source>
    <b:Tag>Mit20</b:Tag>
    <b:SourceType>InternetSite</b:SourceType>
    <b:Guid>{0168CF8C-634A-A64F-86C1-030A3352C781}</b:Guid>
    <b:Title>Project Description</b:Title>
    <b:Year>2020</b:Year>
    <b:InternetSiteTitle>PuLP 2.3.1</b:InternetSiteTitle>
    <b:URL>https://pypi.org/project/PuLP/</b:URL>
    <b:Month>Oct</b:Month>
    <b:Day>22</b:Day>
    <b:Author>
      <b:Author>
        <b:NameList>
          <b:Person>
            <b:Last>Mitchell</b:Last>
            <b:Middle>A.</b:Middle>
            <b:First>Stuart</b:First>
          </b:Person>
          <b:Person>
            <b:Last>Roy</b:Last>
            <b:Middle>S.</b:Middle>
            <b:First>J.</b:First>
          </b:Person>
        </b:NameList>
      </b:Author>
    </b:Author>
    <b:YearAccessed>2020</b:YearAccessed>
    <b:MonthAccessed>Nov</b:MonthAccessed>
    <b:RefOrder>4</b:RefOrder>
  </b:Source>
  <b:Source>
    <b:Tag>joh</b:Tag>
    <b:SourceType>InternetSite</b:SourceType>
    <b:Guid>{981ED58B-9C9F-7446-8E8C-31F3C3F3BEB3}</b:Guid>
    <b:Title>coin-or/Cbc: Version 2.10.5</b:Title>
    <b:InternetSiteTitle>https://zenodo.org/record/3700700#.X8gqhxNKg1J</b:InternetSiteTitle>
    <b:URL>https://github.com/coin-or/Cbc</b:URL>
    <b:Author>
      <b:Author>
        <b:NameList>
          <b:Person>
            <b:Last>johnjforrest</b:Last>
          </b:Person>
          <b:Person>
            <b:Last>Vigerske</b:Last>
            <b:First>Stefan</b:First>
          </b:Person>
          <b:Person>
            <b:Last>Santos</b:Last>
            <b:First>Haroldo</b:First>
            <b:Middle>Gambini</b:Middle>
          </b:Person>
          <b:Person>
            <b:Last>Ralphs</b:Last>
            <b:First>Ted</b:First>
          </b:Person>
          <b:Person>
            <b:Last>Hafer</b:Last>
            <b:First>Lou</b:First>
          </b:Person>
          <b:Person>
            <b:Last>Kristjansson</b:Last>
            <b:First>Bjarni</b:First>
          </b:Person>
          <b:Person>
            <b:Last>jpfasano</b:Last>
          </b:Person>
          <b:Person>
            <b:Last>EdwinStraver</b:Last>
          </b:Person>
          <b:Person>
            <b:Last>Lubin</b:Last>
            <b:First>Miles</b:First>
          </b:Person>
          <b:Person>
            <b:Last>rlougee</b:Last>
          </b:Person>
          <b:Person>
            <b:Last>jpgoncal1</b:Last>
          </b:Person>
          <b:Person>
            <b:Last>h-i-gassmann</b:Last>
          </b:Person>
          <b:Person>
            <b:Last>Saltzman</b:Last>
            <b:First>Matthew</b:First>
          </b:Person>
        </b:NameList>
      </b:Author>
    </b:Author>
    <b:RefOrder>5</b:RefOrder>
  </b:Source>
  <b:Source>
    <b:Tag>Sar19</b:Tag>
    <b:SourceType>InternetSite</b:SourceType>
    <b:Guid>{E70B27DA-DA23-BE4F-8BA0-6EC920DDEEDA}</b:Guid>
    <b:Title>Linear programming and discrete optimization with Python using PuLP</b:Title>
    <b:InternetSiteTitle>towards data science</b:InternetSiteTitle>
    <b:URL>https://towardsdatascience.com/linear-programming-and-discrete-optimization-with-python-using-pulp-449f3c5f6e99</b:URL>
    <b:Year>2019</b:Year>
    <b:Month>April</b:Month>
    <b:Day>19</b:Day>
    <b:Author>
      <b:Author>
        <b:NameList>
          <b:Person>
            <b:Last>Sarkar</b:Last>
            <b:First>Tirthajyoti</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35CCC-5988-4C33-94D6-D961730CB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229df0-32c0-4a8a-a414-8f031cf5e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63693A-54F7-4E60-B87C-BB60682E1D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A26AA8-2B04-4C2D-954A-6FB72A421480}">
  <ds:schemaRefs>
    <ds:schemaRef ds:uri="http://schemas.microsoft.com/sharepoint/v3/contenttype/forms"/>
  </ds:schemaRefs>
</ds:datastoreItem>
</file>

<file path=customXml/itemProps5.xml><?xml version="1.0" encoding="utf-8"?>
<ds:datastoreItem xmlns:ds="http://schemas.openxmlformats.org/officeDocument/2006/customXml" ds:itemID="{BD747CED-E429-3C40-9016-B29AB7DE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%7bC05B7914-C554-6944-A96D-E3C3062D1AC6%7dtf10002091.dotx</Template>
  <TotalTime>0</TotalTime>
  <Pages>15</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Using PULP Python Package to Schedule USAF Pilots</vt:lpstr>
    </vt:vector>
  </TitlesOfParts>
  <Company/>
  <LinksUpToDate>false</LinksUpToDate>
  <CharactersWithSpaces>21753</CharactersWithSpaces>
  <SharedDoc>false</SharedDoc>
  <HLinks>
    <vt:vector size="60" baseType="variant">
      <vt:variant>
        <vt:i4>1835069</vt:i4>
      </vt:variant>
      <vt:variant>
        <vt:i4>56</vt:i4>
      </vt:variant>
      <vt:variant>
        <vt:i4>0</vt:i4>
      </vt:variant>
      <vt:variant>
        <vt:i4>5</vt:i4>
      </vt:variant>
      <vt:variant>
        <vt:lpwstr/>
      </vt:variant>
      <vt:variant>
        <vt:lpwstr>_Toc57369329</vt:lpwstr>
      </vt:variant>
      <vt:variant>
        <vt:i4>1900605</vt:i4>
      </vt:variant>
      <vt:variant>
        <vt:i4>50</vt:i4>
      </vt:variant>
      <vt:variant>
        <vt:i4>0</vt:i4>
      </vt:variant>
      <vt:variant>
        <vt:i4>5</vt:i4>
      </vt:variant>
      <vt:variant>
        <vt:lpwstr/>
      </vt:variant>
      <vt:variant>
        <vt:lpwstr>_Toc57369328</vt:lpwstr>
      </vt:variant>
      <vt:variant>
        <vt:i4>1179709</vt:i4>
      </vt:variant>
      <vt:variant>
        <vt:i4>44</vt:i4>
      </vt:variant>
      <vt:variant>
        <vt:i4>0</vt:i4>
      </vt:variant>
      <vt:variant>
        <vt:i4>5</vt:i4>
      </vt:variant>
      <vt:variant>
        <vt:lpwstr/>
      </vt:variant>
      <vt:variant>
        <vt:lpwstr>_Toc57369327</vt:lpwstr>
      </vt:variant>
      <vt:variant>
        <vt:i4>1245245</vt:i4>
      </vt:variant>
      <vt:variant>
        <vt:i4>38</vt:i4>
      </vt:variant>
      <vt:variant>
        <vt:i4>0</vt:i4>
      </vt:variant>
      <vt:variant>
        <vt:i4>5</vt:i4>
      </vt:variant>
      <vt:variant>
        <vt:lpwstr/>
      </vt:variant>
      <vt:variant>
        <vt:lpwstr>_Toc57369326</vt:lpwstr>
      </vt:variant>
      <vt:variant>
        <vt:i4>1048637</vt:i4>
      </vt:variant>
      <vt:variant>
        <vt:i4>32</vt:i4>
      </vt:variant>
      <vt:variant>
        <vt:i4>0</vt:i4>
      </vt:variant>
      <vt:variant>
        <vt:i4>5</vt:i4>
      </vt:variant>
      <vt:variant>
        <vt:lpwstr/>
      </vt:variant>
      <vt:variant>
        <vt:lpwstr>_Toc57369325</vt:lpwstr>
      </vt:variant>
      <vt:variant>
        <vt:i4>1114173</vt:i4>
      </vt:variant>
      <vt:variant>
        <vt:i4>26</vt:i4>
      </vt:variant>
      <vt:variant>
        <vt:i4>0</vt:i4>
      </vt:variant>
      <vt:variant>
        <vt:i4>5</vt:i4>
      </vt:variant>
      <vt:variant>
        <vt:lpwstr/>
      </vt:variant>
      <vt:variant>
        <vt:lpwstr>_Toc57369324</vt:lpwstr>
      </vt:variant>
      <vt:variant>
        <vt:i4>1441853</vt:i4>
      </vt:variant>
      <vt:variant>
        <vt:i4>20</vt:i4>
      </vt:variant>
      <vt:variant>
        <vt:i4>0</vt:i4>
      </vt:variant>
      <vt:variant>
        <vt:i4>5</vt:i4>
      </vt:variant>
      <vt:variant>
        <vt:lpwstr/>
      </vt:variant>
      <vt:variant>
        <vt:lpwstr>_Toc57369323</vt:lpwstr>
      </vt:variant>
      <vt:variant>
        <vt:i4>1507389</vt:i4>
      </vt:variant>
      <vt:variant>
        <vt:i4>14</vt:i4>
      </vt:variant>
      <vt:variant>
        <vt:i4>0</vt:i4>
      </vt:variant>
      <vt:variant>
        <vt:i4>5</vt:i4>
      </vt:variant>
      <vt:variant>
        <vt:lpwstr/>
      </vt:variant>
      <vt:variant>
        <vt:lpwstr>_Toc57369322</vt:lpwstr>
      </vt:variant>
      <vt:variant>
        <vt:i4>1310781</vt:i4>
      </vt:variant>
      <vt:variant>
        <vt:i4>8</vt:i4>
      </vt:variant>
      <vt:variant>
        <vt:i4>0</vt:i4>
      </vt:variant>
      <vt:variant>
        <vt:i4>5</vt:i4>
      </vt:variant>
      <vt:variant>
        <vt:lpwstr/>
      </vt:variant>
      <vt:variant>
        <vt:lpwstr>_Toc57369321</vt:lpwstr>
      </vt:variant>
      <vt:variant>
        <vt:i4>1376317</vt:i4>
      </vt:variant>
      <vt:variant>
        <vt:i4>2</vt:i4>
      </vt:variant>
      <vt:variant>
        <vt:i4>0</vt:i4>
      </vt:variant>
      <vt:variant>
        <vt:i4>5</vt:i4>
      </vt:variant>
      <vt:variant>
        <vt:lpwstr/>
      </vt:variant>
      <vt:variant>
        <vt:lpwstr>_Toc57369320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Schedule</dc:title>
  <dc:subject/>
  <dc:creator>Carson,James Edward</dc:creator>
  <cp:keywords/>
  <dc:description/>
  <cp:lastModifiedBy>Carson,James Edward</cp:lastModifiedBy>
  <cp:revision>2</cp:revision>
  <dcterms:created xsi:type="dcterms:W3CDTF">2020-12-06T00:51:00Z</dcterms:created>
  <dcterms:modified xsi:type="dcterms:W3CDTF">2020-12-06T00:51:00Z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ContentTypeId">
    <vt:lpwstr>0x010100E484CAC6AD6DF847A7C1288744783B3D</vt:lpwstr>
  </property>
</Properties>
</file>